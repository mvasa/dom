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3B74F" w14:textId="77777777" w:rsidR="009B2329" w:rsidRDefault="009B2329" w:rsidP="009B2329">
      <w:pPr>
        <w:spacing w:line="480" w:lineRule="auto"/>
        <w:ind w:firstLine="720"/>
        <w:jc w:val="center"/>
        <w:rPr>
          <w:rFonts w:ascii="Times New Roman" w:hAnsi="Times New Roman" w:cs="Times New Roman"/>
          <w:sz w:val="24"/>
          <w:szCs w:val="24"/>
        </w:rPr>
      </w:pPr>
    </w:p>
    <w:p w14:paraId="248C28EB" w14:textId="77777777" w:rsidR="009B2329" w:rsidRDefault="009B2329" w:rsidP="009B2329">
      <w:pPr>
        <w:spacing w:line="480" w:lineRule="auto"/>
        <w:ind w:firstLine="720"/>
        <w:jc w:val="center"/>
        <w:rPr>
          <w:rFonts w:ascii="Times New Roman" w:hAnsi="Times New Roman" w:cs="Times New Roman"/>
          <w:sz w:val="24"/>
          <w:szCs w:val="24"/>
        </w:rPr>
      </w:pPr>
    </w:p>
    <w:p w14:paraId="300A8355" w14:textId="77777777" w:rsidR="009B2329" w:rsidRDefault="009B2329" w:rsidP="009B2329">
      <w:pPr>
        <w:spacing w:line="480" w:lineRule="auto"/>
        <w:ind w:firstLine="720"/>
        <w:jc w:val="center"/>
        <w:rPr>
          <w:rFonts w:ascii="Times New Roman" w:hAnsi="Times New Roman" w:cs="Times New Roman"/>
          <w:sz w:val="24"/>
          <w:szCs w:val="24"/>
        </w:rPr>
      </w:pPr>
    </w:p>
    <w:p w14:paraId="1E5D240E" w14:textId="77777777" w:rsidR="009B2329" w:rsidRDefault="009B2329" w:rsidP="009B2329">
      <w:pPr>
        <w:spacing w:line="480" w:lineRule="auto"/>
        <w:rPr>
          <w:rFonts w:ascii="Times New Roman" w:hAnsi="Times New Roman" w:cs="Times New Roman"/>
          <w:sz w:val="24"/>
          <w:szCs w:val="24"/>
        </w:rPr>
      </w:pPr>
    </w:p>
    <w:p w14:paraId="763CEE32" w14:textId="77777777" w:rsidR="009B2329" w:rsidRPr="009B2329" w:rsidRDefault="009B2329" w:rsidP="009B2329">
      <w:pPr>
        <w:spacing w:line="480" w:lineRule="auto"/>
        <w:jc w:val="center"/>
        <w:rPr>
          <w:rFonts w:ascii="Times New Roman" w:hAnsi="Times New Roman" w:cs="Times New Roman"/>
          <w:sz w:val="40"/>
          <w:szCs w:val="40"/>
        </w:rPr>
      </w:pPr>
      <w:r w:rsidRPr="009B2329">
        <w:rPr>
          <w:rFonts w:ascii="Times New Roman" w:hAnsi="Times New Roman" w:cs="Times New Roman"/>
          <w:sz w:val="40"/>
          <w:szCs w:val="40"/>
        </w:rPr>
        <w:t>Project 3 Proposal</w:t>
      </w:r>
    </w:p>
    <w:p w14:paraId="1A8AEE73" w14:textId="77777777" w:rsidR="009B2329" w:rsidRDefault="009B2329" w:rsidP="009B2329">
      <w:pPr>
        <w:spacing w:line="480" w:lineRule="auto"/>
        <w:ind w:firstLine="720"/>
        <w:jc w:val="center"/>
        <w:rPr>
          <w:rFonts w:ascii="Times New Roman" w:hAnsi="Times New Roman" w:cs="Times New Roman"/>
          <w:sz w:val="24"/>
          <w:szCs w:val="24"/>
        </w:rPr>
      </w:pPr>
    </w:p>
    <w:p w14:paraId="5EEA7609" w14:textId="77777777" w:rsidR="009B2329" w:rsidRDefault="009B2329" w:rsidP="009B2329">
      <w:pPr>
        <w:spacing w:line="480" w:lineRule="auto"/>
        <w:ind w:firstLine="720"/>
        <w:jc w:val="center"/>
        <w:rPr>
          <w:rFonts w:ascii="Times New Roman" w:hAnsi="Times New Roman" w:cs="Times New Roman"/>
          <w:sz w:val="24"/>
          <w:szCs w:val="24"/>
        </w:rPr>
      </w:pPr>
    </w:p>
    <w:p w14:paraId="63BF2350" w14:textId="77777777" w:rsidR="009B2329" w:rsidRDefault="009B2329" w:rsidP="009B2329">
      <w:pPr>
        <w:spacing w:line="480" w:lineRule="auto"/>
        <w:ind w:firstLine="720"/>
        <w:jc w:val="center"/>
        <w:rPr>
          <w:rFonts w:ascii="Times New Roman" w:hAnsi="Times New Roman" w:cs="Times New Roman"/>
          <w:sz w:val="24"/>
          <w:szCs w:val="24"/>
        </w:rPr>
      </w:pPr>
    </w:p>
    <w:p w14:paraId="36BAB16B" w14:textId="77777777" w:rsidR="009B2329" w:rsidRDefault="009B2329" w:rsidP="009B2329">
      <w:pPr>
        <w:spacing w:line="480" w:lineRule="auto"/>
        <w:ind w:firstLine="720"/>
        <w:jc w:val="center"/>
        <w:rPr>
          <w:rFonts w:ascii="Times New Roman" w:hAnsi="Times New Roman" w:cs="Times New Roman"/>
          <w:sz w:val="24"/>
          <w:szCs w:val="24"/>
        </w:rPr>
      </w:pPr>
    </w:p>
    <w:p w14:paraId="33352B4A" w14:textId="77777777" w:rsidR="009B2329" w:rsidRDefault="009B2329" w:rsidP="009B2329">
      <w:pPr>
        <w:spacing w:line="480" w:lineRule="auto"/>
        <w:ind w:firstLine="720"/>
        <w:jc w:val="center"/>
        <w:rPr>
          <w:rFonts w:ascii="Times New Roman" w:hAnsi="Times New Roman" w:cs="Times New Roman"/>
          <w:sz w:val="24"/>
          <w:szCs w:val="24"/>
        </w:rPr>
      </w:pPr>
    </w:p>
    <w:p w14:paraId="19CA926C" w14:textId="77777777" w:rsidR="009B2329" w:rsidRDefault="009B2329" w:rsidP="009B232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Manoj Vasa</w:t>
      </w:r>
    </w:p>
    <w:p w14:paraId="0B5FF93A" w14:textId="77777777" w:rsidR="009B2329" w:rsidRDefault="009B2329" w:rsidP="009B232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11/21/2016</w:t>
      </w:r>
    </w:p>
    <w:p w14:paraId="7BE8DE30" w14:textId="77777777" w:rsidR="009B2329" w:rsidRPr="009B2329" w:rsidRDefault="00B2417F" w:rsidP="009B2329">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ENG 1020-017</w:t>
      </w:r>
    </w:p>
    <w:p w14:paraId="2FA0D984" w14:textId="77777777" w:rsidR="009B2329" w:rsidRDefault="009B2329" w:rsidP="00E80C17">
      <w:pPr>
        <w:spacing w:line="480" w:lineRule="auto"/>
        <w:ind w:firstLine="720"/>
        <w:rPr>
          <w:rFonts w:ascii="Times New Roman" w:hAnsi="Times New Roman" w:cs="Times New Roman"/>
          <w:sz w:val="36"/>
          <w:szCs w:val="36"/>
        </w:rPr>
      </w:pPr>
    </w:p>
    <w:p w14:paraId="48C55D04" w14:textId="77777777" w:rsidR="009B2329" w:rsidRDefault="009B2329" w:rsidP="00E80C17">
      <w:pPr>
        <w:spacing w:line="480" w:lineRule="auto"/>
        <w:ind w:firstLine="720"/>
        <w:rPr>
          <w:rFonts w:ascii="Times New Roman" w:hAnsi="Times New Roman" w:cs="Times New Roman"/>
          <w:sz w:val="36"/>
          <w:szCs w:val="36"/>
        </w:rPr>
      </w:pPr>
    </w:p>
    <w:p w14:paraId="568E47E8" w14:textId="77777777" w:rsidR="009B2329" w:rsidRDefault="009B2329" w:rsidP="009B2329">
      <w:pPr>
        <w:spacing w:line="480" w:lineRule="auto"/>
        <w:rPr>
          <w:rFonts w:ascii="Times New Roman" w:hAnsi="Times New Roman" w:cs="Times New Roman"/>
          <w:sz w:val="36"/>
          <w:szCs w:val="36"/>
        </w:rPr>
      </w:pPr>
    </w:p>
    <w:p w14:paraId="2B6966E0" w14:textId="77777777" w:rsidR="00E80C17" w:rsidRPr="002D3FD6" w:rsidRDefault="00E80C17" w:rsidP="009B2329">
      <w:pPr>
        <w:spacing w:line="480" w:lineRule="auto"/>
        <w:rPr>
          <w:rFonts w:ascii="Times New Roman" w:hAnsi="Times New Roman" w:cs="Times New Roman"/>
          <w:sz w:val="36"/>
          <w:szCs w:val="36"/>
        </w:rPr>
      </w:pPr>
      <w:r w:rsidRPr="002D3FD6">
        <w:rPr>
          <w:rFonts w:ascii="Times New Roman" w:hAnsi="Times New Roman" w:cs="Times New Roman"/>
          <w:sz w:val="36"/>
          <w:szCs w:val="36"/>
        </w:rPr>
        <w:lastRenderedPageBreak/>
        <w:t>Research Question</w:t>
      </w:r>
    </w:p>
    <w:p w14:paraId="059C5FD1" w14:textId="77777777" w:rsidR="00E80C17" w:rsidRDefault="00E80C17" w:rsidP="00E80C17">
      <w:pPr>
        <w:spacing w:line="480" w:lineRule="auto"/>
        <w:ind w:firstLine="720"/>
        <w:rPr>
          <w:rFonts w:ascii="Times New Roman" w:hAnsi="Times New Roman" w:cs="Times New Roman"/>
          <w:sz w:val="24"/>
          <w:szCs w:val="24"/>
        </w:rPr>
      </w:pPr>
      <w:r w:rsidRPr="00525CD2">
        <w:rPr>
          <w:rFonts w:ascii="Times New Roman" w:hAnsi="Times New Roman" w:cs="Times New Roman"/>
          <w:sz w:val="24"/>
          <w:szCs w:val="24"/>
        </w:rPr>
        <w:t xml:space="preserve">One research question I could ask myself is how humans are a contributing factor to the decline of shark population. This is a question that’d help me define multiple reasons for the situation. Both direct and indirect causes need to be accounted for in order to be completely informative. Another question is how much has the shark population decreased. This puts into perspective what the situation is. This would inform the audience what the future of these species is. Such an important statement will inform people of the dangers of our actions. </w:t>
      </w:r>
      <w:commentRangeStart w:id="0"/>
      <w:r w:rsidR="00525CD2" w:rsidRPr="00525CD2">
        <w:rPr>
          <w:rFonts w:ascii="Times New Roman" w:hAnsi="Times New Roman" w:cs="Times New Roman"/>
          <w:sz w:val="24"/>
          <w:szCs w:val="24"/>
        </w:rPr>
        <w:t>Through my research of the topic so far, I’ve concluded that humans are a major contributing factor to the sharp decline of the richness and abundance of the shark species. However, I need to research what specific actions are leading to this drastic conclusion</w:t>
      </w:r>
      <w:r w:rsidR="00174FE6">
        <w:rPr>
          <w:rFonts w:ascii="Times New Roman" w:hAnsi="Times New Roman" w:cs="Times New Roman"/>
          <w:sz w:val="24"/>
          <w:szCs w:val="24"/>
        </w:rPr>
        <w:t>. Is it pollution, fishing, finning, or a completely different action that is harming the population of sharks?</w:t>
      </w:r>
      <w:commentRangeEnd w:id="0"/>
      <w:r w:rsidR="00DF6BBA">
        <w:rPr>
          <w:rStyle w:val="CommentReference"/>
        </w:rPr>
        <w:commentReference w:id="0"/>
      </w:r>
    </w:p>
    <w:p w14:paraId="5B14907E" w14:textId="77777777" w:rsidR="002D3FD6" w:rsidRPr="002D3FD6" w:rsidRDefault="002D3FD6" w:rsidP="002D3FD6">
      <w:pPr>
        <w:spacing w:line="480" w:lineRule="auto"/>
        <w:rPr>
          <w:rFonts w:ascii="Times New Roman" w:hAnsi="Times New Roman" w:cs="Times New Roman"/>
          <w:sz w:val="36"/>
          <w:szCs w:val="36"/>
        </w:rPr>
      </w:pPr>
      <w:r w:rsidRPr="002D3FD6">
        <w:rPr>
          <w:rFonts w:ascii="Times New Roman" w:hAnsi="Times New Roman" w:cs="Times New Roman"/>
          <w:sz w:val="36"/>
          <w:szCs w:val="36"/>
        </w:rPr>
        <w:t>So What</w:t>
      </w:r>
    </w:p>
    <w:p w14:paraId="3EF81B1F" w14:textId="77777777" w:rsidR="002D3FD6" w:rsidRPr="00525CD2" w:rsidRDefault="002D3FD6" w:rsidP="00E80C17">
      <w:pPr>
        <w:spacing w:line="480" w:lineRule="auto"/>
        <w:ind w:firstLine="720"/>
        <w:rPr>
          <w:rFonts w:ascii="Times New Roman" w:hAnsi="Times New Roman" w:cs="Times New Roman"/>
          <w:sz w:val="24"/>
          <w:szCs w:val="24"/>
        </w:rPr>
      </w:pPr>
      <w:commentRangeStart w:id="1"/>
      <w:r>
        <w:rPr>
          <w:rFonts w:ascii="Times New Roman" w:hAnsi="Times New Roman" w:cs="Times New Roman"/>
          <w:sz w:val="24"/>
          <w:szCs w:val="24"/>
        </w:rPr>
        <w:t>The population of sharks is decreasing at an alarming rate and humans are the leading cause for this course of devastation. Ignorance to this issue can be diverted as awareness is spread. Fisheries in eastern countries are ignorant to the conservation problems regarding sharks. This ignorance quickens the endangering of sharks. We shouldn’t let a whole species die out just because of the ignorance of the masses. Consumption and demand for shark products is ridiculously high. This species can be saved. We shouldn’t be the reason an entire species is dead. The abundance of sharks has drastically declined and almost at the point of no return. Stricter conservation efforts can lag if not prevent the extinction of this species.</w:t>
      </w:r>
      <w:commentRangeEnd w:id="1"/>
      <w:r w:rsidR="00DF6BBA">
        <w:rPr>
          <w:rStyle w:val="CommentReference"/>
        </w:rPr>
        <w:commentReference w:id="1"/>
      </w:r>
    </w:p>
    <w:p w14:paraId="4F355CF0" w14:textId="77777777" w:rsidR="002D3FD6" w:rsidRDefault="002D3FD6" w:rsidP="00174FE6">
      <w:pPr>
        <w:spacing w:line="480" w:lineRule="auto"/>
        <w:rPr>
          <w:rFonts w:ascii="Times New Roman" w:hAnsi="Times New Roman" w:cs="Times New Roman"/>
          <w:sz w:val="24"/>
          <w:szCs w:val="24"/>
        </w:rPr>
      </w:pPr>
    </w:p>
    <w:p w14:paraId="4D3B3383" w14:textId="77777777" w:rsidR="00E80C17" w:rsidRPr="002D3FD6" w:rsidRDefault="00E80C17" w:rsidP="00174FE6">
      <w:pPr>
        <w:spacing w:line="480" w:lineRule="auto"/>
        <w:rPr>
          <w:rFonts w:ascii="Times New Roman" w:hAnsi="Times New Roman" w:cs="Times New Roman"/>
          <w:sz w:val="36"/>
          <w:szCs w:val="36"/>
        </w:rPr>
      </w:pPr>
      <w:r w:rsidRPr="002D3FD6">
        <w:rPr>
          <w:rFonts w:ascii="Times New Roman" w:hAnsi="Times New Roman" w:cs="Times New Roman"/>
          <w:sz w:val="36"/>
          <w:szCs w:val="36"/>
        </w:rPr>
        <w:lastRenderedPageBreak/>
        <w:t>Organizer</w:t>
      </w:r>
    </w:p>
    <w:p w14:paraId="7333F7A3" w14:textId="77777777" w:rsidR="00E80C17" w:rsidRPr="00525CD2" w:rsidRDefault="00525CD2" w:rsidP="00525CD2">
      <w:pPr>
        <w:spacing w:line="480" w:lineRule="auto"/>
        <w:rPr>
          <w:rFonts w:ascii="Times New Roman" w:hAnsi="Times New Roman" w:cs="Times New Roman"/>
          <w:sz w:val="24"/>
          <w:szCs w:val="24"/>
        </w:rPr>
      </w:pPr>
      <w:r w:rsidRPr="00525CD2">
        <w:rPr>
          <w:rFonts w:ascii="Times New Roman" w:hAnsi="Times New Roman" w:cs="Times New Roman"/>
          <w:sz w:val="24"/>
          <w:szCs w:val="24"/>
        </w:rPr>
        <w:t>Shark Population is dying</w:t>
      </w:r>
    </w:p>
    <w:p w14:paraId="2BB01A42" w14:textId="77777777" w:rsidR="00525CD2" w:rsidRPr="00525CD2" w:rsidRDefault="00525CD2" w:rsidP="00525CD2">
      <w:pPr>
        <w:pStyle w:val="ListParagraph"/>
        <w:numPr>
          <w:ilvl w:val="0"/>
          <w:numId w:val="2"/>
        </w:numPr>
        <w:spacing w:line="480" w:lineRule="auto"/>
        <w:rPr>
          <w:rFonts w:ascii="Times New Roman" w:hAnsi="Times New Roman" w:cs="Times New Roman"/>
          <w:sz w:val="24"/>
          <w:szCs w:val="24"/>
        </w:rPr>
      </w:pPr>
      <w:r w:rsidRPr="00525CD2">
        <w:rPr>
          <w:rFonts w:ascii="Times New Roman" w:hAnsi="Times New Roman" w:cs="Times New Roman"/>
          <w:sz w:val="24"/>
          <w:szCs w:val="24"/>
        </w:rPr>
        <w:t>Degradation of Habitat</w:t>
      </w:r>
    </w:p>
    <w:p w14:paraId="1DEC1B23" w14:textId="77777777" w:rsidR="00525CD2" w:rsidRPr="00525CD2" w:rsidRDefault="00525CD2" w:rsidP="00525CD2">
      <w:pPr>
        <w:pStyle w:val="ListParagraph"/>
        <w:numPr>
          <w:ilvl w:val="1"/>
          <w:numId w:val="2"/>
        </w:numPr>
        <w:spacing w:line="480" w:lineRule="auto"/>
        <w:rPr>
          <w:rFonts w:ascii="Times New Roman" w:hAnsi="Times New Roman" w:cs="Times New Roman"/>
          <w:sz w:val="24"/>
          <w:szCs w:val="24"/>
        </w:rPr>
      </w:pPr>
      <w:r w:rsidRPr="00525CD2">
        <w:rPr>
          <w:rFonts w:ascii="Times New Roman" w:hAnsi="Times New Roman" w:cs="Times New Roman"/>
          <w:sz w:val="24"/>
          <w:szCs w:val="24"/>
        </w:rPr>
        <w:t>Pollution to open oceans</w:t>
      </w:r>
    </w:p>
    <w:p w14:paraId="05D9DA4C" w14:textId="77777777" w:rsidR="00525CD2" w:rsidRDefault="00525CD2" w:rsidP="00525CD2">
      <w:pPr>
        <w:pStyle w:val="ListParagraph"/>
        <w:numPr>
          <w:ilvl w:val="1"/>
          <w:numId w:val="2"/>
        </w:numPr>
        <w:spacing w:line="480" w:lineRule="auto"/>
        <w:rPr>
          <w:rFonts w:ascii="Times New Roman" w:hAnsi="Times New Roman" w:cs="Times New Roman"/>
          <w:sz w:val="24"/>
          <w:szCs w:val="24"/>
        </w:rPr>
      </w:pPr>
      <w:r w:rsidRPr="00525CD2">
        <w:rPr>
          <w:rFonts w:ascii="Times New Roman" w:hAnsi="Times New Roman" w:cs="Times New Roman"/>
          <w:sz w:val="24"/>
          <w:szCs w:val="24"/>
        </w:rPr>
        <w:t>Pollution to coral reefs</w:t>
      </w:r>
    </w:p>
    <w:p w14:paraId="11983B27" w14:textId="77777777" w:rsidR="00174FE6" w:rsidRDefault="00174FE6" w:rsidP="00174FE6">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Would this kill many species</w:t>
      </w:r>
    </w:p>
    <w:p w14:paraId="1821FAB9" w14:textId="77777777" w:rsidR="00174FE6" w:rsidRPr="00525CD2" w:rsidRDefault="00174FE6" w:rsidP="00174FE6">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Why is this important to </w:t>
      </w:r>
      <w:r w:rsidR="00EB6674">
        <w:rPr>
          <w:rFonts w:ascii="Times New Roman" w:hAnsi="Times New Roman" w:cs="Times New Roman"/>
          <w:sz w:val="24"/>
          <w:szCs w:val="24"/>
        </w:rPr>
        <w:t>sharks?</w:t>
      </w:r>
    </w:p>
    <w:p w14:paraId="6A9C3D7B" w14:textId="77777777" w:rsidR="00525CD2" w:rsidRDefault="00525CD2" w:rsidP="00525CD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Sharks dependency to coral reefs</w:t>
      </w:r>
    </w:p>
    <w:p w14:paraId="06EF9352" w14:textId="77777777" w:rsidR="00174FE6" w:rsidRDefault="00174FE6" w:rsidP="00174FE6">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Is it a shelter?</w:t>
      </w:r>
    </w:p>
    <w:p w14:paraId="2FF35907" w14:textId="77777777" w:rsidR="00174FE6" w:rsidRPr="00525CD2" w:rsidRDefault="00174FE6" w:rsidP="00174FE6">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How much do they rely on coral reefs?</w:t>
      </w:r>
    </w:p>
    <w:p w14:paraId="25AB29C7" w14:textId="77777777" w:rsidR="00525CD2" w:rsidRPr="00525CD2" w:rsidRDefault="00525CD2" w:rsidP="00525CD2">
      <w:pPr>
        <w:pStyle w:val="ListParagraph"/>
        <w:numPr>
          <w:ilvl w:val="0"/>
          <w:numId w:val="2"/>
        </w:numPr>
        <w:spacing w:line="480" w:lineRule="auto"/>
        <w:rPr>
          <w:rFonts w:ascii="Times New Roman" w:hAnsi="Times New Roman" w:cs="Times New Roman"/>
          <w:sz w:val="24"/>
          <w:szCs w:val="24"/>
        </w:rPr>
      </w:pPr>
      <w:r w:rsidRPr="00525CD2">
        <w:rPr>
          <w:rFonts w:ascii="Times New Roman" w:hAnsi="Times New Roman" w:cs="Times New Roman"/>
          <w:sz w:val="24"/>
          <w:szCs w:val="24"/>
        </w:rPr>
        <w:t>Fishing and finning</w:t>
      </w:r>
    </w:p>
    <w:p w14:paraId="326E6EAB" w14:textId="77777777" w:rsidR="00174FE6" w:rsidRPr="00174FE6" w:rsidRDefault="00525CD2" w:rsidP="00174FE6">
      <w:pPr>
        <w:pStyle w:val="ListParagraph"/>
        <w:numPr>
          <w:ilvl w:val="1"/>
          <w:numId w:val="2"/>
        </w:numPr>
        <w:spacing w:line="480" w:lineRule="auto"/>
        <w:rPr>
          <w:rFonts w:ascii="Times New Roman" w:hAnsi="Times New Roman" w:cs="Times New Roman"/>
          <w:sz w:val="24"/>
          <w:szCs w:val="24"/>
        </w:rPr>
      </w:pPr>
      <w:r w:rsidRPr="00525CD2">
        <w:rPr>
          <w:rFonts w:ascii="Times New Roman" w:hAnsi="Times New Roman" w:cs="Times New Roman"/>
          <w:sz w:val="24"/>
          <w:szCs w:val="24"/>
        </w:rPr>
        <w:t>Sharks hunted and consumed</w:t>
      </w:r>
    </w:p>
    <w:p w14:paraId="51985283" w14:textId="77777777" w:rsidR="00525CD2" w:rsidRPr="00525CD2" w:rsidRDefault="00525CD2" w:rsidP="00525CD2">
      <w:pPr>
        <w:pStyle w:val="ListParagraph"/>
        <w:numPr>
          <w:ilvl w:val="1"/>
          <w:numId w:val="2"/>
        </w:numPr>
        <w:spacing w:line="480" w:lineRule="auto"/>
        <w:rPr>
          <w:rFonts w:ascii="Times New Roman" w:hAnsi="Times New Roman" w:cs="Times New Roman"/>
          <w:sz w:val="24"/>
          <w:szCs w:val="24"/>
        </w:rPr>
      </w:pPr>
      <w:r w:rsidRPr="00525CD2">
        <w:rPr>
          <w:rFonts w:ascii="Times New Roman" w:hAnsi="Times New Roman" w:cs="Times New Roman"/>
          <w:sz w:val="24"/>
          <w:szCs w:val="24"/>
        </w:rPr>
        <w:t>Shark fin soup is a delicacy in Asia</w:t>
      </w:r>
    </w:p>
    <w:p w14:paraId="5BA254DD" w14:textId="77777777" w:rsidR="00525CD2" w:rsidRDefault="00525CD2" w:rsidP="00525CD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Any current regulations to prevent overfishing</w:t>
      </w:r>
    </w:p>
    <w:p w14:paraId="7D9E83FD" w14:textId="77777777" w:rsidR="00525CD2" w:rsidRDefault="00174FE6" w:rsidP="00525CD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Who is doing it</w:t>
      </w:r>
    </w:p>
    <w:p w14:paraId="453A7BB8" w14:textId="77777777" w:rsidR="00174FE6" w:rsidRDefault="00174FE6" w:rsidP="00174FE6">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Major contributors to shark fishing</w:t>
      </w:r>
    </w:p>
    <w:p w14:paraId="6FA91097" w14:textId="77777777" w:rsidR="00174FE6" w:rsidRDefault="00174FE6" w:rsidP="00174FE6">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What are they being hunted for</w:t>
      </w:r>
    </w:p>
    <w:p w14:paraId="43EE6D63" w14:textId="77777777" w:rsidR="00EB6674" w:rsidRDefault="00EB6674" w:rsidP="00EB6674">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Where are they being </w:t>
      </w:r>
      <w:commentRangeStart w:id="2"/>
      <w:r>
        <w:rPr>
          <w:rFonts w:ascii="Times New Roman" w:hAnsi="Times New Roman" w:cs="Times New Roman"/>
          <w:sz w:val="24"/>
          <w:szCs w:val="24"/>
        </w:rPr>
        <w:t>exported</w:t>
      </w:r>
      <w:commentRangeEnd w:id="2"/>
      <w:r w:rsidR="00DF6BBA">
        <w:rPr>
          <w:rStyle w:val="CommentReference"/>
        </w:rPr>
        <w:commentReference w:id="2"/>
      </w:r>
      <w:r>
        <w:rPr>
          <w:rFonts w:ascii="Times New Roman" w:hAnsi="Times New Roman" w:cs="Times New Roman"/>
          <w:sz w:val="24"/>
          <w:szCs w:val="24"/>
        </w:rPr>
        <w:t>?</w:t>
      </w:r>
    </w:p>
    <w:p w14:paraId="2CE7449C" w14:textId="77777777" w:rsidR="00174FE6" w:rsidRPr="00174FE6" w:rsidRDefault="00174FE6" w:rsidP="00174FE6">
      <w:pPr>
        <w:spacing w:line="480" w:lineRule="auto"/>
        <w:rPr>
          <w:rFonts w:ascii="Times New Roman" w:hAnsi="Times New Roman" w:cs="Times New Roman"/>
          <w:sz w:val="24"/>
          <w:szCs w:val="24"/>
        </w:rPr>
      </w:pPr>
    </w:p>
    <w:p w14:paraId="3F3FDFC0" w14:textId="77777777" w:rsidR="00525CD2" w:rsidRDefault="00525CD2" w:rsidP="00525CD2">
      <w:pPr>
        <w:spacing w:line="480" w:lineRule="auto"/>
        <w:rPr>
          <w:rFonts w:ascii="Times New Roman" w:hAnsi="Times New Roman" w:cs="Times New Roman"/>
          <w:sz w:val="24"/>
          <w:szCs w:val="24"/>
        </w:rPr>
      </w:pPr>
    </w:p>
    <w:p w14:paraId="1077A2BE" w14:textId="77777777" w:rsidR="002D3FD6" w:rsidRDefault="002D3FD6" w:rsidP="00525CD2">
      <w:pPr>
        <w:spacing w:line="480" w:lineRule="auto"/>
        <w:rPr>
          <w:rFonts w:ascii="Times New Roman" w:hAnsi="Times New Roman" w:cs="Times New Roman"/>
          <w:sz w:val="24"/>
          <w:szCs w:val="24"/>
        </w:rPr>
      </w:pPr>
    </w:p>
    <w:p w14:paraId="58AB0C44" w14:textId="77777777" w:rsidR="00174FE6" w:rsidRPr="00174FE6" w:rsidRDefault="00174FE6" w:rsidP="00525CD2">
      <w:pPr>
        <w:spacing w:line="480" w:lineRule="auto"/>
        <w:rPr>
          <w:rFonts w:ascii="Times New Roman" w:hAnsi="Times New Roman" w:cs="Times New Roman"/>
          <w:sz w:val="30"/>
          <w:szCs w:val="30"/>
        </w:rPr>
      </w:pPr>
      <w:r w:rsidRPr="00174FE6">
        <w:rPr>
          <w:rFonts w:ascii="Times New Roman" w:hAnsi="Times New Roman" w:cs="Times New Roman"/>
          <w:sz w:val="30"/>
          <w:szCs w:val="30"/>
        </w:rPr>
        <w:lastRenderedPageBreak/>
        <w:t>Literature Review</w:t>
      </w:r>
    </w:p>
    <w:p w14:paraId="35028437" w14:textId="77777777" w:rsidR="00852A70" w:rsidRPr="00525CD2" w:rsidRDefault="002630FE" w:rsidP="00525CD2">
      <w:pPr>
        <w:spacing w:line="480" w:lineRule="auto"/>
        <w:ind w:firstLine="720"/>
        <w:rPr>
          <w:rFonts w:ascii="Times New Roman" w:hAnsi="Times New Roman" w:cs="Times New Roman"/>
          <w:sz w:val="24"/>
          <w:szCs w:val="24"/>
        </w:rPr>
      </w:pPr>
      <w:r w:rsidRPr="00525CD2">
        <w:rPr>
          <w:rFonts w:ascii="Times New Roman" w:hAnsi="Times New Roman" w:cs="Times New Roman"/>
          <w:sz w:val="24"/>
          <w:szCs w:val="24"/>
        </w:rPr>
        <w:t>Images from decades ago presented the sharks as an abundant species roaming around coral reefs and all oceans across the world. Recent observation</w:t>
      </w:r>
      <w:r w:rsidR="009124B9" w:rsidRPr="00525CD2">
        <w:rPr>
          <w:rFonts w:ascii="Times New Roman" w:hAnsi="Times New Roman" w:cs="Times New Roman"/>
          <w:sz w:val="24"/>
          <w:szCs w:val="24"/>
        </w:rPr>
        <w:t>s</w:t>
      </w:r>
      <w:r w:rsidRPr="00525CD2">
        <w:rPr>
          <w:rFonts w:ascii="Times New Roman" w:hAnsi="Times New Roman" w:cs="Times New Roman"/>
          <w:sz w:val="24"/>
          <w:szCs w:val="24"/>
        </w:rPr>
        <w:t xml:space="preserve"> demonstrate a conc</w:t>
      </w:r>
      <w:r w:rsidR="009124B9" w:rsidRPr="00525CD2">
        <w:rPr>
          <w:rFonts w:ascii="Times New Roman" w:hAnsi="Times New Roman" w:cs="Times New Roman"/>
          <w:sz w:val="24"/>
          <w:szCs w:val="24"/>
        </w:rPr>
        <w:t>erning decline in shark species</w:t>
      </w:r>
      <w:r w:rsidRPr="00525CD2">
        <w:rPr>
          <w:rFonts w:ascii="Times New Roman" w:hAnsi="Times New Roman" w:cs="Times New Roman"/>
          <w:sz w:val="24"/>
          <w:szCs w:val="24"/>
        </w:rPr>
        <w:t xml:space="preserve"> richness and abundance. Several contributing factors are present through multiple scientific observations. Such observations revealed that the sharks’ h</w:t>
      </w:r>
      <w:r w:rsidR="001E5DB5" w:rsidRPr="00525CD2">
        <w:rPr>
          <w:rFonts w:ascii="Times New Roman" w:hAnsi="Times New Roman" w:cs="Times New Roman"/>
          <w:sz w:val="24"/>
          <w:szCs w:val="24"/>
        </w:rPr>
        <w:t>abitat</w:t>
      </w:r>
      <w:r w:rsidRPr="00525CD2">
        <w:rPr>
          <w:rFonts w:ascii="Times New Roman" w:hAnsi="Times New Roman" w:cs="Times New Roman"/>
          <w:sz w:val="24"/>
          <w:szCs w:val="24"/>
        </w:rPr>
        <w:t xml:space="preserve"> of coral reefs have been degrading through th</w:t>
      </w:r>
      <w:r w:rsidR="002A65EE" w:rsidRPr="00525CD2">
        <w:rPr>
          <w:rFonts w:ascii="Times New Roman" w:hAnsi="Times New Roman" w:cs="Times New Roman"/>
          <w:sz w:val="24"/>
          <w:szCs w:val="24"/>
        </w:rPr>
        <w:t xml:space="preserve">e years. Through her research, Dr. </w:t>
      </w:r>
      <w:r w:rsidR="00C54F32" w:rsidRPr="00C54F32">
        <w:rPr>
          <w:rFonts w:ascii="Times New Roman" w:hAnsi="Times New Roman" w:cs="Times New Roman"/>
          <w:sz w:val="24"/>
        </w:rPr>
        <w:t>Espinoza</w:t>
      </w:r>
      <w:r w:rsidR="002A65EE" w:rsidRPr="00525CD2">
        <w:rPr>
          <w:rFonts w:ascii="Times New Roman" w:hAnsi="Times New Roman" w:cs="Times New Roman"/>
          <w:sz w:val="24"/>
          <w:szCs w:val="24"/>
        </w:rPr>
        <w:t xml:space="preserve"> has emphasized the essentials attributes of shark habitats. Dr. </w:t>
      </w:r>
      <w:r w:rsidR="002D5C78" w:rsidRPr="00C54F32">
        <w:rPr>
          <w:rFonts w:ascii="Times New Roman" w:hAnsi="Times New Roman" w:cs="Times New Roman"/>
          <w:sz w:val="24"/>
        </w:rPr>
        <w:t>Espinoza</w:t>
      </w:r>
      <w:r w:rsidR="002A65EE" w:rsidRPr="00525CD2">
        <w:rPr>
          <w:rFonts w:ascii="Times New Roman" w:hAnsi="Times New Roman" w:cs="Times New Roman"/>
          <w:sz w:val="24"/>
          <w:szCs w:val="24"/>
        </w:rPr>
        <w:t xml:space="preserve"> and her colleagues have studied five major shark species and their associations with their environment in regards to the Great Barrier Reef. Through extensive observation they found that some sharks were observed more in northern sites with high coral cover while other shark species preferred southern sites with high coral cover</w:t>
      </w:r>
      <w:r w:rsidR="001A2D09">
        <w:rPr>
          <w:rFonts w:ascii="Times New Roman" w:hAnsi="Times New Roman" w:cs="Times New Roman"/>
          <w:sz w:val="24"/>
          <w:szCs w:val="24"/>
        </w:rPr>
        <w:t xml:space="preserve"> </w:t>
      </w:r>
      <w:r w:rsidR="002A65EE" w:rsidRPr="00525CD2">
        <w:rPr>
          <w:rFonts w:ascii="Times New Roman" w:hAnsi="Times New Roman" w:cs="Times New Roman"/>
          <w:sz w:val="24"/>
          <w:szCs w:val="24"/>
        </w:rPr>
        <w:t>(</w:t>
      </w:r>
      <w:r w:rsidR="001A2D09" w:rsidRPr="00C54F32">
        <w:rPr>
          <w:rFonts w:ascii="Times New Roman" w:hAnsi="Times New Roman" w:cs="Times New Roman"/>
          <w:sz w:val="24"/>
        </w:rPr>
        <w:t>E</w:t>
      </w:r>
      <w:r w:rsidR="001A2D09">
        <w:rPr>
          <w:rFonts w:ascii="Times New Roman" w:hAnsi="Times New Roman" w:cs="Times New Roman"/>
          <w:sz w:val="24"/>
        </w:rPr>
        <w:t xml:space="preserve">spinoza, Cappo, Heupel, Tobin </w:t>
      </w:r>
      <w:r w:rsidR="001A2D09" w:rsidRPr="00C54F32">
        <w:rPr>
          <w:rFonts w:ascii="Times New Roman" w:hAnsi="Times New Roman" w:cs="Times New Roman"/>
          <w:sz w:val="24"/>
        </w:rPr>
        <w:t xml:space="preserve">&amp; </w:t>
      </w:r>
      <w:r w:rsidR="001A2D09">
        <w:rPr>
          <w:rFonts w:ascii="Times New Roman" w:hAnsi="Times New Roman" w:cs="Times New Roman"/>
          <w:sz w:val="24"/>
        </w:rPr>
        <w:t>Simpfendorfer, 2014</w:t>
      </w:r>
      <w:r w:rsidR="002A65EE" w:rsidRPr="00525CD2">
        <w:rPr>
          <w:rFonts w:ascii="Times New Roman" w:hAnsi="Times New Roman" w:cs="Times New Roman"/>
          <w:sz w:val="24"/>
          <w:szCs w:val="24"/>
        </w:rPr>
        <w:t xml:space="preserve">). This distinguishing analysis proved to also indicate other species that were specific to distinct sites with certain types of coral reefs cover. Thus the research has determined the specific needs for the distinct shark species in terms of their habitat. </w:t>
      </w:r>
      <w:r w:rsidR="00F37BA0">
        <w:rPr>
          <w:rFonts w:ascii="Times New Roman" w:hAnsi="Times New Roman" w:cs="Times New Roman"/>
          <w:sz w:val="24"/>
          <w:szCs w:val="24"/>
        </w:rPr>
        <w:t>However, some shark species do</w:t>
      </w:r>
      <w:r w:rsidR="003F5F8B">
        <w:rPr>
          <w:rFonts w:ascii="Times New Roman" w:hAnsi="Times New Roman" w:cs="Times New Roman"/>
          <w:sz w:val="24"/>
          <w:szCs w:val="24"/>
        </w:rPr>
        <w:t xml:space="preserve"> venture away from these habitats as well.</w:t>
      </w:r>
      <w:r w:rsidR="00F37BA0">
        <w:rPr>
          <w:rFonts w:ascii="Times New Roman" w:hAnsi="Times New Roman" w:cs="Times New Roman"/>
          <w:sz w:val="24"/>
          <w:szCs w:val="24"/>
        </w:rPr>
        <w:t xml:space="preserve"> This study doesn’t mention these outliers too much.</w:t>
      </w:r>
      <w:r w:rsidR="003F5F8B">
        <w:rPr>
          <w:rFonts w:ascii="Times New Roman" w:hAnsi="Times New Roman" w:cs="Times New Roman"/>
          <w:sz w:val="24"/>
          <w:szCs w:val="24"/>
        </w:rPr>
        <w:t xml:space="preserve"> </w:t>
      </w:r>
      <w:r w:rsidR="002A65EE" w:rsidRPr="00525CD2">
        <w:rPr>
          <w:rFonts w:ascii="Times New Roman" w:hAnsi="Times New Roman" w:cs="Times New Roman"/>
          <w:sz w:val="24"/>
          <w:szCs w:val="24"/>
        </w:rPr>
        <w:t xml:space="preserve">Dr. </w:t>
      </w:r>
      <w:r w:rsidR="002D5C78" w:rsidRPr="00C54F32">
        <w:rPr>
          <w:rFonts w:ascii="Times New Roman" w:hAnsi="Times New Roman" w:cs="Times New Roman"/>
          <w:sz w:val="24"/>
        </w:rPr>
        <w:t>Espinoza</w:t>
      </w:r>
      <w:r w:rsidR="002A65EE" w:rsidRPr="00525CD2">
        <w:rPr>
          <w:rFonts w:ascii="Times New Roman" w:hAnsi="Times New Roman" w:cs="Times New Roman"/>
          <w:sz w:val="24"/>
          <w:szCs w:val="24"/>
        </w:rPr>
        <w:t xml:space="preserve"> has also emphasized that more sharks were present in </w:t>
      </w:r>
      <w:r w:rsidR="00852A70" w:rsidRPr="00525CD2">
        <w:rPr>
          <w:rFonts w:ascii="Times New Roman" w:hAnsi="Times New Roman" w:cs="Times New Roman"/>
          <w:sz w:val="24"/>
          <w:szCs w:val="24"/>
        </w:rPr>
        <w:t xml:space="preserve">sites of </w:t>
      </w:r>
      <w:r w:rsidR="002A65EE" w:rsidRPr="00525CD2">
        <w:rPr>
          <w:rFonts w:ascii="Times New Roman" w:hAnsi="Times New Roman" w:cs="Times New Roman"/>
          <w:sz w:val="24"/>
          <w:szCs w:val="24"/>
        </w:rPr>
        <w:t>higher complexity</w:t>
      </w:r>
      <w:r w:rsidR="00852A70" w:rsidRPr="00525CD2">
        <w:rPr>
          <w:rFonts w:ascii="Times New Roman" w:hAnsi="Times New Roman" w:cs="Times New Roman"/>
          <w:sz w:val="24"/>
          <w:szCs w:val="24"/>
        </w:rPr>
        <w:t xml:space="preserve"> in the coral reefs than the sites with lower complexity</w:t>
      </w:r>
      <w:r w:rsidR="001A2D09">
        <w:rPr>
          <w:rFonts w:ascii="Times New Roman" w:hAnsi="Times New Roman" w:cs="Times New Roman"/>
          <w:sz w:val="24"/>
          <w:szCs w:val="24"/>
        </w:rPr>
        <w:t xml:space="preserve"> </w:t>
      </w:r>
      <w:r w:rsidR="00852A70" w:rsidRPr="00525CD2">
        <w:rPr>
          <w:rFonts w:ascii="Times New Roman" w:hAnsi="Times New Roman" w:cs="Times New Roman"/>
          <w:sz w:val="24"/>
          <w:szCs w:val="24"/>
        </w:rPr>
        <w:t>(</w:t>
      </w:r>
      <w:r w:rsidR="001A2D09">
        <w:rPr>
          <w:rFonts w:ascii="Times New Roman" w:hAnsi="Times New Roman" w:cs="Times New Roman"/>
          <w:sz w:val="24"/>
          <w:szCs w:val="24"/>
        </w:rPr>
        <w:t>Espinoza et al., 2014</w:t>
      </w:r>
      <w:r w:rsidR="00852A70" w:rsidRPr="00525CD2">
        <w:rPr>
          <w:rFonts w:ascii="Times New Roman" w:hAnsi="Times New Roman" w:cs="Times New Roman"/>
          <w:sz w:val="24"/>
          <w:szCs w:val="24"/>
        </w:rPr>
        <w:t xml:space="preserve">). This complex diversity of the coral reef cover and species is crucial to the survival of shark species. Although sharks do venture away from coral reefs, Dr. </w:t>
      </w:r>
      <w:r w:rsidR="002D5C78" w:rsidRPr="00C54F32">
        <w:rPr>
          <w:rFonts w:ascii="Times New Roman" w:hAnsi="Times New Roman" w:cs="Times New Roman"/>
          <w:sz w:val="24"/>
        </w:rPr>
        <w:t>Espinoza</w:t>
      </w:r>
      <w:r w:rsidR="00852A70" w:rsidRPr="00525CD2">
        <w:rPr>
          <w:rFonts w:ascii="Times New Roman" w:hAnsi="Times New Roman" w:cs="Times New Roman"/>
          <w:sz w:val="24"/>
          <w:szCs w:val="24"/>
        </w:rPr>
        <w:t xml:space="preserve"> has concluded that their presence in coral reefs in severely consistent through years of observation</w:t>
      </w:r>
      <w:r w:rsidR="001A2D09">
        <w:rPr>
          <w:rFonts w:ascii="Times New Roman" w:hAnsi="Times New Roman" w:cs="Times New Roman"/>
          <w:sz w:val="24"/>
          <w:szCs w:val="24"/>
        </w:rPr>
        <w:t xml:space="preserve"> </w:t>
      </w:r>
      <w:r w:rsidR="00852A70" w:rsidRPr="00525CD2">
        <w:rPr>
          <w:rFonts w:ascii="Times New Roman" w:hAnsi="Times New Roman" w:cs="Times New Roman"/>
          <w:sz w:val="24"/>
          <w:szCs w:val="24"/>
        </w:rPr>
        <w:t>(</w:t>
      </w:r>
      <w:r w:rsidR="001A2D09">
        <w:rPr>
          <w:rFonts w:ascii="Times New Roman" w:hAnsi="Times New Roman" w:cs="Times New Roman"/>
          <w:sz w:val="24"/>
          <w:szCs w:val="24"/>
        </w:rPr>
        <w:t>Espinoza et al., 2014</w:t>
      </w:r>
      <w:r w:rsidR="00852A70" w:rsidRPr="00525CD2">
        <w:rPr>
          <w:rFonts w:ascii="Times New Roman" w:hAnsi="Times New Roman" w:cs="Times New Roman"/>
          <w:sz w:val="24"/>
          <w:szCs w:val="24"/>
        </w:rPr>
        <w:t>). This extreme diversity is, however, threatened by land based pollution.</w:t>
      </w:r>
    </w:p>
    <w:p w14:paraId="3C9700F5" w14:textId="77777777" w:rsidR="00E80C17" w:rsidRPr="00525CD2" w:rsidRDefault="00852A70" w:rsidP="00E80C17">
      <w:pPr>
        <w:spacing w:line="480" w:lineRule="auto"/>
        <w:ind w:firstLine="720"/>
        <w:rPr>
          <w:rFonts w:ascii="Times New Roman" w:hAnsi="Times New Roman" w:cs="Times New Roman"/>
          <w:sz w:val="24"/>
          <w:szCs w:val="24"/>
        </w:rPr>
      </w:pPr>
      <w:r w:rsidRPr="00525CD2">
        <w:rPr>
          <w:rFonts w:ascii="Times New Roman" w:hAnsi="Times New Roman" w:cs="Times New Roman"/>
          <w:sz w:val="24"/>
          <w:szCs w:val="24"/>
        </w:rPr>
        <w:t>Dr. Kroon and Dr. Tho</w:t>
      </w:r>
      <w:r w:rsidR="002D5C78">
        <w:rPr>
          <w:rFonts w:ascii="Times New Roman" w:hAnsi="Times New Roman" w:cs="Times New Roman"/>
          <w:sz w:val="24"/>
          <w:szCs w:val="24"/>
        </w:rPr>
        <w:t>r</w:t>
      </w:r>
      <w:r w:rsidRPr="00525CD2">
        <w:rPr>
          <w:rFonts w:ascii="Times New Roman" w:hAnsi="Times New Roman" w:cs="Times New Roman"/>
          <w:sz w:val="24"/>
          <w:szCs w:val="24"/>
        </w:rPr>
        <w:t xml:space="preserve">burn have </w:t>
      </w:r>
      <w:r w:rsidR="00DE265B" w:rsidRPr="00525CD2">
        <w:rPr>
          <w:rFonts w:ascii="Times New Roman" w:hAnsi="Times New Roman" w:cs="Times New Roman"/>
          <w:sz w:val="24"/>
          <w:szCs w:val="24"/>
        </w:rPr>
        <w:t xml:space="preserve">stated </w:t>
      </w:r>
      <w:r w:rsidRPr="00525CD2">
        <w:rPr>
          <w:rFonts w:ascii="Times New Roman" w:hAnsi="Times New Roman" w:cs="Times New Roman"/>
          <w:sz w:val="24"/>
          <w:szCs w:val="24"/>
        </w:rPr>
        <w:t>the varying factors of pollution that have</w:t>
      </w:r>
      <w:r w:rsidR="00DE265B" w:rsidRPr="00525CD2">
        <w:rPr>
          <w:rFonts w:ascii="Times New Roman" w:hAnsi="Times New Roman" w:cs="Times New Roman"/>
          <w:sz w:val="24"/>
          <w:szCs w:val="24"/>
        </w:rPr>
        <w:t xml:space="preserve"> been degrading the Great Barrier Reef and other coral reef systems that sharks rely on. Through their </w:t>
      </w:r>
      <w:r w:rsidR="00DE265B" w:rsidRPr="00525CD2">
        <w:rPr>
          <w:rFonts w:ascii="Times New Roman" w:hAnsi="Times New Roman" w:cs="Times New Roman"/>
          <w:sz w:val="24"/>
          <w:szCs w:val="24"/>
        </w:rPr>
        <w:lastRenderedPageBreak/>
        <w:t>environmental analysis, they’ve discovered three major factors that are causing pollution in the coral reef system. Dr. Kroon explained that surface and subsurface erosion as one of the reasons for the pollution</w:t>
      </w:r>
      <w:r w:rsidR="001A2D09">
        <w:rPr>
          <w:rFonts w:ascii="Times New Roman" w:hAnsi="Times New Roman" w:cs="Times New Roman"/>
          <w:sz w:val="24"/>
          <w:szCs w:val="24"/>
        </w:rPr>
        <w:t xml:space="preserve"> </w:t>
      </w:r>
      <w:r w:rsidR="002B5F84" w:rsidRPr="00525CD2">
        <w:rPr>
          <w:rFonts w:ascii="Times New Roman" w:hAnsi="Times New Roman" w:cs="Times New Roman"/>
          <w:sz w:val="24"/>
          <w:szCs w:val="24"/>
        </w:rPr>
        <w:t>(</w:t>
      </w:r>
      <w:r w:rsidR="001A2D09">
        <w:rPr>
          <w:rFonts w:ascii="Times New Roman" w:hAnsi="Times New Roman" w:cs="Times New Roman"/>
          <w:sz w:val="24"/>
          <w:szCs w:val="24"/>
        </w:rPr>
        <w:t>Kroon, ThorBurn</w:t>
      </w:r>
      <w:r w:rsidR="001A2D09" w:rsidRPr="00F44AC0">
        <w:rPr>
          <w:rFonts w:ascii="Times New Roman" w:hAnsi="Times New Roman" w:cs="Times New Roman"/>
          <w:sz w:val="24"/>
          <w:szCs w:val="24"/>
        </w:rPr>
        <w:t xml:space="preserve">, </w:t>
      </w:r>
      <w:r w:rsidR="001A2D09">
        <w:rPr>
          <w:rFonts w:ascii="Times New Roman" w:hAnsi="Times New Roman" w:cs="Times New Roman"/>
          <w:sz w:val="24"/>
          <w:szCs w:val="24"/>
        </w:rPr>
        <w:t xml:space="preserve">Schaffelke </w:t>
      </w:r>
      <w:r w:rsidR="001A2D09" w:rsidRPr="00F44AC0">
        <w:rPr>
          <w:rFonts w:ascii="Times New Roman" w:hAnsi="Times New Roman" w:cs="Times New Roman"/>
          <w:sz w:val="24"/>
          <w:szCs w:val="24"/>
        </w:rPr>
        <w:t>&amp; Whitten</w:t>
      </w:r>
      <w:r w:rsidR="001A2D09">
        <w:rPr>
          <w:rFonts w:ascii="Times New Roman" w:hAnsi="Times New Roman" w:cs="Times New Roman"/>
          <w:sz w:val="24"/>
          <w:szCs w:val="24"/>
        </w:rPr>
        <w:t>, 2016</w:t>
      </w:r>
      <w:r w:rsidR="002B5F84" w:rsidRPr="00525CD2">
        <w:rPr>
          <w:rFonts w:ascii="Times New Roman" w:hAnsi="Times New Roman" w:cs="Times New Roman"/>
          <w:sz w:val="24"/>
          <w:szCs w:val="24"/>
        </w:rPr>
        <w:t>)</w:t>
      </w:r>
      <w:r w:rsidR="00DE265B" w:rsidRPr="00525CD2">
        <w:rPr>
          <w:rFonts w:ascii="Times New Roman" w:hAnsi="Times New Roman" w:cs="Times New Roman"/>
          <w:sz w:val="24"/>
          <w:szCs w:val="24"/>
        </w:rPr>
        <w:t>. Surface erosion is when the soil, byproducts of cattle grazing, and farming is drained down to waters by rainfall</w:t>
      </w:r>
      <w:r w:rsidR="001A2D09">
        <w:rPr>
          <w:rFonts w:ascii="Times New Roman" w:hAnsi="Times New Roman" w:cs="Times New Roman"/>
          <w:sz w:val="24"/>
          <w:szCs w:val="24"/>
        </w:rPr>
        <w:t xml:space="preserve"> </w:t>
      </w:r>
      <w:r w:rsidR="002B5F84" w:rsidRPr="00525CD2">
        <w:rPr>
          <w:rFonts w:ascii="Times New Roman" w:hAnsi="Times New Roman" w:cs="Times New Roman"/>
          <w:sz w:val="24"/>
          <w:szCs w:val="24"/>
        </w:rPr>
        <w:t>(</w:t>
      </w:r>
      <w:r w:rsidR="001A2D09">
        <w:rPr>
          <w:rFonts w:ascii="Times New Roman" w:hAnsi="Times New Roman" w:cs="Times New Roman"/>
          <w:sz w:val="24"/>
          <w:szCs w:val="24"/>
        </w:rPr>
        <w:t>Kroon et al., 2016</w:t>
      </w:r>
      <w:r w:rsidR="002B5F84" w:rsidRPr="00525CD2">
        <w:rPr>
          <w:rFonts w:ascii="Times New Roman" w:hAnsi="Times New Roman" w:cs="Times New Roman"/>
          <w:sz w:val="24"/>
          <w:szCs w:val="24"/>
        </w:rPr>
        <w:t>)</w:t>
      </w:r>
      <w:r w:rsidR="00DE265B" w:rsidRPr="00525CD2">
        <w:rPr>
          <w:rFonts w:ascii="Times New Roman" w:hAnsi="Times New Roman" w:cs="Times New Roman"/>
          <w:sz w:val="24"/>
          <w:szCs w:val="24"/>
        </w:rPr>
        <w:t>. This leads to Dr. Kroon’s next major emphasis on pesticides. The use of these pesticides</w:t>
      </w:r>
      <w:r w:rsidR="002B5F84" w:rsidRPr="00525CD2">
        <w:rPr>
          <w:rFonts w:ascii="Times New Roman" w:hAnsi="Times New Roman" w:cs="Times New Roman"/>
          <w:sz w:val="24"/>
          <w:szCs w:val="24"/>
        </w:rPr>
        <w:t xml:space="preserve"> and fertilizers used for crops is sometimes unintentio</w:t>
      </w:r>
      <w:r w:rsidR="00DE265B" w:rsidRPr="00525CD2">
        <w:rPr>
          <w:rFonts w:ascii="Times New Roman" w:hAnsi="Times New Roman" w:cs="Times New Roman"/>
          <w:sz w:val="24"/>
          <w:szCs w:val="24"/>
        </w:rPr>
        <w:t>nally drained into oceans as well</w:t>
      </w:r>
      <w:r w:rsidR="001A2D09">
        <w:rPr>
          <w:rFonts w:ascii="Times New Roman" w:hAnsi="Times New Roman" w:cs="Times New Roman"/>
          <w:sz w:val="24"/>
          <w:szCs w:val="24"/>
        </w:rPr>
        <w:t xml:space="preserve"> </w:t>
      </w:r>
      <w:r w:rsidR="002B5F84" w:rsidRPr="00525CD2">
        <w:rPr>
          <w:rFonts w:ascii="Times New Roman" w:hAnsi="Times New Roman" w:cs="Times New Roman"/>
          <w:sz w:val="24"/>
          <w:szCs w:val="24"/>
        </w:rPr>
        <w:t>(</w:t>
      </w:r>
      <w:r w:rsidR="001A2D09">
        <w:rPr>
          <w:rFonts w:ascii="Times New Roman" w:hAnsi="Times New Roman" w:cs="Times New Roman"/>
          <w:sz w:val="24"/>
          <w:szCs w:val="24"/>
        </w:rPr>
        <w:t>Kroon et al., 2016</w:t>
      </w:r>
      <w:r w:rsidR="002B5F84" w:rsidRPr="00525CD2">
        <w:rPr>
          <w:rFonts w:ascii="Times New Roman" w:hAnsi="Times New Roman" w:cs="Times New Roman"/>
          <w:sz w:val="24"/>
          <w:szCs w:val="24"/>
        </w:rPr>
        <w:t>)</w:t>
      </w:r>
      <w:r w:rsidR="00DE265B" w:rsidRPr="00525CD2">
        <w:rPr>
          <w:rFonts w:ascii="Times New Roman" w:hAnsi="Times New Roman" w:cs="Times New Roman"/>
          <w:sz w:val="24"/>
          <w:szCs w:val="24"/>
        </w:rPr>
        <w:t>.</w:t>
      </w:r>
      <w:r w:rsidR="00CC67FE" w:rsidRPr="00525CD2">
        <w:rPr>
          <w:rFonts w:ascii="Times New Roman" w:hAnsi="Times New Roman" w:cs="Times New Roman"/>
          <w:sz w:val="24"/>
          <w:szCs w:val="24"/>
        </w:rPr>
        <w:t xml:space="preserve"> This study does show the causes of pollution but doesn’t mention how much fertilizer or pesticide is introduced to c</w:t>
      </w:r>
      <w:r w:rsidR="00E80C17" w:rsidRPr="00525CD2">
        <w:rPr>
          <w:rFonts w:ascii="Times New Roman" w:hAnsi="Times New Roman" w:cs="Times New Roman"/>
          <w:sz w:val="24"/>
          <w:szCs w:val="24"/>
        </w:rPr>
        <w:t xml:space="preserve">oral reef systems. Such an important factor may decide if this is a significant problem. </w:t>
      </w:r>
      <w:r w:rsidR="002B5F84" w:rsidRPr="00525CD2">
        <w:rPr>
          <w:rFonts w:ascii="Times New Roman" w:hAnsi="Times New Roman" w:cs="Times New Roman"/>
          <w:sz w:val="24"/>
          <w:szCs w:val="24"/>
        </w:rPr>
        <w:t xml:space="preserve"> Another reason stated by Dr. Kroon is the increases of the biomass of phytoplankton due to increased availability of nitrogen</w:t>
      </w:r>
      <w:r w:rsidR="001A2D09">
        <w:rPr>
          <w:rFonts w:ascii="Times New Roman" w:hAnsi="Times New Roman" w:cs="Times New Roman"/>
          <w:sz w:val="24"/>
          <w:szCs w:val="24"/>
        </w:rPr>
        <w:t xml:space="preserve"> </w:t>
      </w:r>
      <w:r w:rsidR="002B5F84" w:rsidRPr="00525CD2">
        <w:rPr>
          <w:rFonts w:ascii="Times New Roman" w:hAnsi="Times New Roman" w:cs="Times New Roman"/>
          <w:sz w:val="24"/>
          <w:szCs w:val="24"/>
        </w:rPr>
        <w:t>(</w:t>
      </w:r>
      <w:r w:rsidR="001A2D09">
        <w:rPr>
          <w:rFonts w:ascii="Times New Roman" w:hAnsi="Times New Roman" w:cs="Times New Roman"/>
          <w:sz w:val="24"/>
          <w:szCs w:val="24"/>
        </w:rPr>
        <w:t>Kroon et al., 2016</w:t>
      </w:r>
      <w:r w:rsidR="002B5F84" w:rsidRPr="00525CD2">
        <w:rPr>
          <w:rFonts w:ascii="Times New Roman" w:hAnsi="Times New Roman" w:cs="Times New Roman"/>
          <w:sz w:val="24"/>
          <w:szCs w:val="24"/>
        </w:rPr>
        <w:t>). This combined with fine sediment resulted in “reduces light availability for photosynthesis”</w:t>
      </w:r>
      <w:r w:rsidR="001A2D09">
        <w:rPr>
          <w:rFonts w:ascii="Times New Roman" w:hAnsi="Times New Roman" w:cs="Times New Roman"/>
          <w:sz w:val="24"/>
          <w:szCs w:val="24"/>
        </w:rPr>
        <w:t xml:space="preserve"> </w:t>
      </w:r>
      <w:r w:rsidR="002B5F84" w:rsidRPr="00525CD2">
        <w:rPr>
          <w:rFonts w:ascii="Times New Roman" w:hAnsi="Times New Roman" w:cs="Times New Roman"/>
          <w:sz w:val="24"/>
          <w:szCs w:val="24"/>
        </w:rPr>
        <w:t>(</w:t>
      </w:r>
      <w:r w:rsidR="001A2D09">
        <w:rPr>
          <w:rFonts w:ascii="Times New Roman" w:hAnsi="Times New Roman" w:cs="Times New Roman"/>
          <w:sz w:val="24"/>
          <w:szCs w:val="24"/>
        </w:rPr>
        <w:t>Kroon et al., 2016</w:t>
      </w:r>
      <w:r w:rsidR="002B5F84" w:rsidRPr="00525CD2">
        <w:rPr>
          <w:rFonts w:ascii="Times New Roman" w:hAnsi="Times New Roman" w:cs="Times New Roman"/>
          <w:sz w:val="24"/>
          <w:szCs w:val="24"/>
        </w:rPr>
        <w:t xml:space="preserve">). The reduced energy then degrades the coral reefs. This then results in the crucial habitat of sharks being destroyed. </w:t>
      </w:r>
      <w:r w:rsidR="003F5F8B">
        <w:rPr>
          <w:rFonts w:ascii="Times New Roman" w:hAnsi="Times New Roman" w:cs="Times New Roman"/>
          <w:sz w:val="24"/>
          <w:szCs w:val="24"/>
        </w:rPr>
        <w:t xml:space="preserve">The study doesn’t mention the area these phytoplankton affect. It might be an insignificant area of water that may not affect the reefs. Nonetheless, </w:t>
      </w:r>
      <w:r w:rsidR="002B5F84" w:rsidRPr="00525CD2">
        <w:rPr>
          <w:rFonts w:ascii="Times New Roman" w:hAnsi="Times New Roman" w:cs="Times New Roman"/>
          <w:sz w:val="24"/>
          <w:szCs w:val="24"/>
        </w:rPr>
        <w:t xml:space="preserve">Coral reefs are very important to the survival of sharks. </w:t>
      </w:r>
    </w:p>
    <w:p w14:paraId="080C7BB8" w14:textId="77777777" w:rsidR="001E5DB5" w:rsidRPr="00525CD2" w:rsidRDefault="009124B9" w:rsidP="00E80C17">
      <w:pPr>
        <w:spacing w:line="480" w:lineRule="auto"/>
        <w:ind w:firstLine="720"/>
        <w:rPr>
          <w:rFonts w:ascii="Times New Roman" w:hAnsi="Times New Roman" w:cs="Times New Roman"/>
          <w:sz w:val="24"/>
          <w:szCs w:val="24"/>
        </w:rPr>
      </w:pPr>
      <w:r w:rsidRPr="00525CD2">
        <w:rPr>
          <w:rFonts w:ascii="Times New Roman" w:hAnsi="Times New Roman" w:cs="Times New Roman"/>
          <w:sz w:val="24"/>
          <w:szCs w:val="24"/>
        </w:rPr>
        <w:t>Dr. Simon P. Olive</w:t>
      </w:r>
      <w:r w:rsidR="002B5F84" w:rsidRPr="00525CD2">
        <w:rPr>
          <w:rFonts w:ascii="Times New Roman" w:hAnsi="Times New Roman" w:cs="Times New Roman"/>
          <w:sz w:val="24"/>
          <w:szCs w:val="24"/>
        </w:rPr>
        <w:t>r has conducted a study to analyze the mutualistic relations of sharks and cleaner species that “forge on ectoparasites”</w:t>
      </w:r>
      <w:r w:rsidR="001A2D09">
        <w:rPr>
          <w:rFonts w:ascii="Times New Roman" w:hAnsi="Times New Roman" w:cs="Times New Roman"/>
          <w:sz w:val="24"/>
          <w:szCs w:val="24"/>
        </w:rPr>
        <w:t xml:space="preserve"> </w:t>
      </w:r>
      <w:r w:rsidR="002B5F84" w:rsidRPr="00525CD2">
        <w:rPr>
          <w:rFonts w:ascii="Times New Roman" w:hAnsi="Times New Roman" w:cs="Times New Roman"/>
          <w:sz w:val="24"/>
          <w:szCs w:val="24"/>
        </w:rPr>
        <w:t>(</w:t>
      </w:r>
      <w:r w:rsidR="001A2D09" w:rsidRPr="00C54F32">
        <w:rPr>
          <w:rFonts w:ascii="Times New Roman" w:hAnsi="Times New Roman" w:cs="Times New Roman"/>
          <w:sz w:val="24"/>
          <w:szCs w:val="24"/>
        </w:rPr>
        <w:t xml:space="preserve">Oliver, </w:t>
      </w:r>
      <w:r w:rsidR="001A2D09">
        <w:rPr>
          <w:rFonts w:ascii="Times New Roman" w:hAnsi="Times New Roman" w:cs="Times New Roman"/>
          <w:sz w:val="24"/>
          <w:szCs w:val="24"/>
        </w:rPr>
        <w:t xml:space="preserve">Hussey, Turner </w:t>
      </w:r>
      <w:r w:rsidR="001A2D09" w:rsidRPr="00C54F32">
        <w:rPr>
          <w:rFonts w:ascii="Times New Roman" w:hAnsi="Times New Roman" w:cs="Times New Roman"/>
          <w:sz w:val="24"/>
          <w:szCs w:val="24"/>
        </w:rPr>
        <w:t xml:space="preserve">&amp; </w:t>
      </w:r>
      <w:r w:rsidR="001A2D09">
        <w:rPr>
          <w:rFonts w:ascii="Times New Roman" w:hAnsi="Times New Roman" w:cs="Times New Roman"/>
          <w:sz w:val="24"/>
          <w:szCs w:val="24"/>
        </w:rPr>
        <w:t>Beckett, 2011</w:t>
      </w:r>
      <w:r w:rsidR="002B5F84" w:rsidRPr="00525CD2">
        <w:rPr>
          <w:rFonts w:ascii="Times New Roman" w:hAnsi="Times New Roman" w:cs="Times New Roman"/>
          <w:sz w:val="24"/>
          <w:szCs w:val="24"/>
        </w:rPr>
        <w:t>).</w:t>
      </w:r>
      <w:r w:rsidR="00A415D0" w:rsidRPr="00525CD2">
        <w:rPr>
          <w:rFonts w:ascii="Times New Roman" w:hAnsi="Times New Roman" w:cs="Times New Roman"/>
          <w:sz w:val="24"/>
          <w:szCs w:val="24"/>
        </w:rPr>
        <w:t xml:space="preserve"> </w:t>
      </w:r>
      <w:r w:rsidRPr="00525CD2">
        <w:rPr>
          <w:rFonts w:ascii="Times New Roman" w:hAnsi="Times New Roman" w:cs="Times New Roman"/>
          <w:sz w:val="24"/>
          <w:szCs w:val="24"/>
        </w:rPr>
        <w:t>These cleaner fish consist of species such as cleaner wrasse and lobroides dimidiatus</w:t>
      </w:r>
      <w:r w:rsidR="001A2D09">
        <w:rPr>
          <w:rFonts w:ascii="Times New Roman" w:hAnsi="Times New Roman" w:cs="Times New Roman"/>
          <w:sz w:val="24"/>
          <w:szCs w:val="24"/>
        </w:rPr>
        <w:t xml:space="preserve"> </w:t>
      </w:r>
      <w:r w:rsidRPr="00525CD2">
        <w:rPr>
          <w:rFonts w:ascii="Times New Roman" w:hAnsi="Times New Roman" w:cs="Times New Roman"/>
          <w:sz w:val="24"/>
          <w:szCs w:val="24"/>
        </w:rPr>
        <w:t>(</w:t>
      </w:r>
      <w:r w:rsidR="001A2D09">
        <w:rPr>
          <w:rFonts w:ascii="Times New Roman" w:hAnsi="Times New Roman" w:cs="Times New Roman"/>
          <w:sz w:val="24"/>
          <w:szCs w:val="24"/>
        </w:rPr>
        <w:t>Oliver et al., 2011</w:t>
      </w:r>
      <w:r w:rsidRPr="00525CD2">
        <w:rPr>
          <w:rFonts w:ascii="Times New Roman" w:hAnsi="Times New Roman" w:cs="Times New Roman"/>
          <w:sz w:val="24"/>
          <w:szCs w:val="24"/>
        </w:rPr>
        <w:t xml:space="preserve">). </w:t>
      </w:r>
      <w:r w:rsidR="003F5F8B">
        <w:rPr>
          <w:rFonts w:ascii="Times New Roman" w:hAnsi="Times New Roman" w:cs="Times New Roman"/>
          <w:sz w:val="24"/>
          <w:szCs w:val="24"/>
        </w:rPr>
        <w:t>In their study Dr. Oliver and colleagues observed</w:t>
      </w:r>
      <w:r w:rsidR="002B5F84" w:rsidRPr="00525CD2">
        <w:rPr>
          <w:rFonts w:ascii="Times New Roman" w:hAnsi="Times New Roman" w:cs="Times New Roman"/>
          <w:sz w:val="24"/>
          <w:szCs w:val="24"/>
        </w:rPr>
        <w:t xml:space="preserve"> the behavior of sharks through coral reef systems </w:t>
      </w:r>
      <w:r w:rsidR="00A415D0" w:rsidRPr="00525CD2">
        <w:rPr>
          <w:rFonts w:ascii="Times New Roman" w:hAnsi="Times New Roman" w:cs="Times New Roman"/>
          <w:sz w:val="24"/>
          <w:szCs w:val="24"/>
        </w:rPr>
        <w:t xml:space="preserve">and their interactions with these small </w:t>
      </w:r>
      <w:r w:rsidRPr="00525CD2">
        <w:rPr>
          <w:rFonts w:ascii="Times New Roman" w:hAnsi="Times New Roman" w:cs="Times New Roman"/>
          <w:sz w:val="24"/>
          <w:szCs w:val="24"/>
        </w:rPr>
        <w:t>cleaner fish or shrimp</w:t>
      </w:r>
      <w:r w:rsidR="00A415D0" w:rsidRPr="00525CD2">
        <w:rPr>
          <w:rFonts w:ascii="Times New Roman" w:hAnsi="Times New Roman" w:cs="Times New Roman"/>
          <w:sz w:val="24"/>
          <w:szCs w:val="24"/>
        </w:rPr>
        <w:t>. Dr. Oliver observed that the cleaning species would more often feed from the side of the sharks that had ectoparasites</w:t>
      </w:r>
      <w:r w:rsidR="001A2D09">
        <w:rPr>
          <w:rFonts w:ascii="Times New Roman" w:hAnsi="Times New Roman" w:cs="Times New Roman"/>
          <w:sz w:val="24"/>
          <w:szCs w:val="24"/>
        </w:rPr>
        <w:t xml:space="preserve"> </w:t>
      </w:r>
      <w:r w:rsidR="00A415D0" w:rsidRPr="00525CD2">
        <w:rPr>
          <w:rFonts w:ascii="Times New Roman" w:hAnsi="Times New Roman" w:cs="Times New Roman"/>
          <w:sz w:val="24"/>
          <w:szCs w:val="24"/>
        </w:rPr>
        <w:t>(</w:t>
      </w:r>
      <w:r w:rsidR="001A2D09">
        <w:rPr>
          <w:rFonts w:ascii="Times New Roman" w:hAnsi="Times New Roman" w:cs="Times New Roman"/>
          <w:sz w:val="24"/>
          <w:szCs w:val="24"/>
        </w:rPr>
        <w:t>Oliver et al., 2011</w:t>
      </w:r>
      <w:r w:rsidR="00A415D0" w:rsidRPr="00525CD2">
        <w:rPr>
          <w:rFonts w:ascii="Times New Roman" w:hAnsi="Times New Roman" w:cs="Times New Roman"/>
          <w:sz w:val="24"/>
          <w:szCs w:val="24"/>
        </w:rPr>
        <w:t xml:space="preserve">). Often times the sharks were seen to approach areas where these small fish or shrimp gathered and waited for them to feed on the parasites if there were any. </w:t>
      </w:r>
      <w:r w:rsidRPr="00525CD2">
        <w:rPr>
          <w:rFonts w:ascii="Times New Roman" w:hAnsi="Times New Roman" w:cs="Times New Roman"/>
          <w:sz w:val="24"/>
          <w:szCs w:val="24"/>
        </w:rPr>
        <w:t xml:space="preserve">This </w:t>
      </w:r>
      <w:r w:rsidRPr="00525CD2">
        <w:rPr>
          <w:rFonts w:ascii="Times New Roman" w:hAnsi="Times New Roman" w:cs="Times New Roman"/>
          <w:sz w:val="24"/>
          <w:szCs w:val="24"/>
        </w:rPr>
        <w:lastRenderedPageBreak/>
        <w:t>interesting interaction is diminished as the habitat is being degraded. Dr. Oliver has explained that sharks infected by these parasites suffer from health consequences such as “anemia, the deteriorated development of reproductive organs, reduced respiratory efficiency, and chronic and debilitating skin disease</w:t>
      </w:r>
      <w:r w:rsidR="001A2D09">
        <w:rPr>
          <w:rFonts w:ascii="Times New Roman" w:hAnsi="Times New Roman" w:cs="Times New Roman"/>
          <w:sz w:val="24"/>
          <w:szCs w:val="24"/>
        </w:rPr>
        <w:t xml:space="preserve"> </w:t>
      </w:r>
      <w:r w:rsidRPr="00525CD2">
        <w:rPr>
          <w:rFonts w:ascii="Times New Roman" w:hAnsi="Times New Roman" w:cs="Times New Roman"/>
          <w:sz w:val="24"/>
          <w:szCs w:val="24"/>
        </w:rPr>
        <w:t>(</w:t>
      </w:r>
      <w:r w:rsidR="001A2D09">
        <w:rPr>
          <w:rFonts w:ascii="Times New Roman" w:hAnsi="Times New Roman" w:cs="Times New Roman"/>
          <w:sz w:val="24"/>
          <w:szCs w:val="24"/>
        </w:rPr>
        <w:t>Oliver et al., 2011</w:t>
      </w:r>
      <w:r w:rsidRPr="00525CD2">
        <w:rPr>
          <w:rFonts w:ascii="Times New Roman" w:hAnsi="Times New Roman" w:cs="Times New Roman"/>
          <w:sz w:val="24"/>
          <w:szCs w:val="24"/>
        </w:rPr>
        <w:t>).” I think it</w:t>
      </w:r>
      <w:r w:rsidR="001A2D09">
        <w:rPr>
          <w:rFonts w:ascii="Times New Roman" w:hAnsi="Times New Roman" w:cs="Times New Roman"/>
          <w:sz w:val="24"/>
          <w:szCs w:val="24"/>
        </w:rPr>
        <w:t>’</w:t>
      </w:r>
      <w:r w:rsidRPr="00525CD2">
        <w:rPr>
          <w:rFonts w:ascii="Times New Roman" w:hAnsi="Times New Roman" w:cs="Times New Roman"/>
          <w:sz w:val="24"/>
          <w:szCs w:val="24"/>
        </w:rPr>
        <w:t>s incredible how such drastically different species as this shrimp can play a vital role in the health and survival of sharks. This relationship seems to be crucial to the survival of sharks. I wonder how quickly we’d see the consequences to the sharks after these small cleaner species die due to their los</w:t>
      </w:r>
      <w:r w:rsidR="003F5F8B">
        <w:rPr>
          <w:rFonts w:ascii="Times New Roman" w:hAnsi="Times New Roman" w:cs="Times New Roman"/>
          <w:sz w:val="24"/>
          <w:szCs w:val="24"/>
        </w:rPr>
        <w:t xml:space="preserve">s of habitat in the coral reefs. </w:t>
      </w:r>
      <w:r w:rsidR="00775997" w:rsidRPr="00525CD2">
        <w:rPr>
          <w:rFonts w:ascii="Times New Roman" w:hAnsi="Times New Roman" w:cs="Times New Roman"/>
          <w:sz w:val="24"/>
          <w:szCs w:val="24"/>
        </w:rPr>
        <w:t xml:space="preserve"> Just as how humans contribute to the loss of the habitat of these cleaner fish and sharks, they also contribute to another major reason for the declining population of the shark species.</w:t>
      </w:r>
    </w:p>
    <w:p w14:paraId="61F2E49C" w14:textId="5E84172F" w:rsidR="002D3FD6" w:rsidRDefault="00775997" w:rsidP="009124B9">
      <w:pPr>
        <w:spacing w:line="480" w:lineRule="auto"/>
        <w:ind w:firstLine="720"/>
        <w:rPr>
          <w:rFonts w:ascii="Times New Roman" w:hAnsi="Times New Roman" w:cs="Times New Roman"/>
          <w:sz w:val="24"/>
          <w:szCs w:val="24"/>
        </w:rPr>
      </w:pPr>
      <w:r w:rsidRPr="00525CD2">
        <w:rPr>
          <w:rFonts w:ascii="Times New Roman" w:hAnsi="Times New Roman" w:cs="Times New Roman"/>
          <w:sz w:val="24"/>
          <w:szCs w:val="24"/>
        </w:rPr>
        <w:t xml:space="preserve">Another reason for the decline of the shark species is shark fishing and shark finning as indicated by a study done by Dr. Po-Shun Chuang. In his study Dr. Chuang </w:t>
      </w:r>
      <w:r w:rsidR="008E5B2B" w:rsidRPr="00525CD2">
        <w:rPr>
          <w:rFonts w:ascii="Times New Roman" w:hAnsi="Times New Roman" w:cs="Times New Roman"/>
          <w:sz w:val="24"/>
          <w:szCs w:val="24"/>
        </w:rPr>
        <w:t>“DNA barcoding method to identify the species of sharks entering through the fishing ports”</w:t>
      </w:r>
      <w:r w:rsidR="001A2D09">
        <w:rPr>
          <w:rFonts w:ascii="Times New Roman" w:hAnsi="Times New Roman" w:cs="Times New Roman"/>
          <w:sz w:val="24"/>
          <w:szCs w:val="24"/>
        </w:rPr>
        <w:t xml:space="preserve"> </w:t>
      </w:r>
      <w:r w:rsidR="008E5B2B" w:rsidRPr="00525CD2">
        <w:rPr>
          <w:rFonts w:ascii="Times New Roman" w:hAnsi="Times New Roman" w:cs="Times New Roman"/>
          <w:sz w:val="24"/>
          <w:szCs w:val="24"/>
        </w:rPr>
        <w:t>(</w:t>
      </w:r>
      <w:r w:rsidR="00B074BB">
        <w:rPr>
          <w:rFonts w:ascii="Times New Roman" w:hAnsi="Times New Roman" w:cs="Times New Roman"/>
          <w:sz w:val="24"/>
        </w:rPr>
        <w:t>Chuang</w:t>
      </w:r>
      <w:r w:rsidR="00B074BB" w:rsidRPr="00F44AC0">
        <w:rPr>
          <w:rFonts w:ascii="Times New Roman" w:hAnsi="Times New Roman" w:cs="Times New Roman"/>
          <w:sz w:val="24"/>
        </w:rPr>
        <w:t xml:space="preserve">, </w:t>
      </w:r>
      <w:r w:rsidR="00B074BB">
        <w:rPr>
          <w:rFonts w:ascii="Times New Roman" w:hAnsi="Times New Roman" w:cs="Times New Roman"/>
          <w:sz w:val="24"/>
        </w:rPr>
        <w:t>Hung, Chang, Huang &amp; Shiao, 2016</w:t>
      </w:r>
      <w:r w:rsidR="008E5B2B" w:rsidRPr="00525CD2">
        <w:rPr>
          <w:rFonts w:ascii="Times New Roman" w:hAnsi="Times New Roman" w:cs="Times New Roman"/>
          <w:sz w:val="24"/>
          <w:szCs w:val="24"/>
        </w:rPr>
        <w:t>). Dr. Chuang has stated that “Asia imports 10,000-20,000 tons of shark fins per year”</w:t>
      </w:r>
      <w:r w:rsidR="001A2D09">
        <w:rPr>
          <w:rFonts w:ascii="Times New Roman" w:hAnsi="Times New Roman" w:cs="Times New Roman"/>
          <w:sz w:val="24"/>
          <w:szCs w:val="24"/>
        </w:rPr>
        <w:t xml:space="preserve"> </w:t>
      </w:r>
      <w:r w:rsidR="008E5B2B" w:rsidRPr="00525CD2">
        <w:rPr>
          <w:rFonts w:ascii="Times New Roman" w:hAnsi="Times New Roman" w:cs="Times New Roman"/>
          <w:sz w:val="24"/>
          <w:szCs w:val="24"/>
        </w:rPr>
        <w:t>(</w:t>
      </w:r>
      <w:r w:rsidR="00B074BB">
        <w:rPr>
          <w:rFonts w:ascii="Times New Roman" w:hAnsi="Times New Roman" w:cs="Times New Roman"/>
          <w:sz w:val="24"/>
          <w:szCs w:val="24"/>
        </w:rPr>
        <w:t>Chuang et al., 2016</w:t>
      </w:r>
      <w:r w:rsidR="008E5B2B" w:rsidRPr="00525CD2">
        <w:rPr>
          <w:rFonts w:ascii="Times New Roman" w:hAnsi="Times New Roman" w:cs="Times New Roman"/>
          <w:sz w:val="24"/>
          <w:szCs w:val="24"/>
        </w:rPr>
        <w:t>). This ludicrous number was reached in order to satisfy the demand for the infamous shark fin soup served all across Asia. I think it’s insane that this many sharks are dying just for the consumption of their fins in a soup. It doesn’t seem to be a sane course of action. After analyzing the imported goods Dr. Chuang and his colleagues have identified 23 different shark species from the 231 port landings sample and 24 shark species from the 316 shark fin products</w:t>
      </w:r>
      <w:r w:rsidR="00B074BB">
        <w:rPr>
          <w:rFonts w:ascii="Times New Roman" w:hAnsi="Times New Roman" w:cs="Times New Roman"/>
          <w:sz w:val="24"/>
          <w:szCs w:val="24"/>
        </w:rPr>
        <w:t xml:space="preserve"> (Chuang et al., 2016)</w:t>
      </w:r>
      <w:r w:rsidR="008E5B2B" w:rsidRPr="00525CD2">
        <w:rPr>
          <w:rFonts w:ascii="Times New Roman" w:hAnsi="Times New Roman" w:cs="Times New Roman"/>
          <w:sz w:val="24"/>
          <w:szCs w:val="24"/>
        </w:rPr>
        <w:t>. This insane number of species already lowers the already vulnerable pop</w:t>
      </w:r>
      <w:r w:rsidR="00525CD2">
        <w:rPr>
          <w:rFonts w:ascii="Times New Roman" w:hAnsi="Times New Roman" w:cs="Times New Roman"/>
          <w:sz w:val="24"/>
          <w:szCs w:val="24"/>
        </w:rPr>
        <w:t>ulation</w:t>
      </w:r>
      <w:r w:rsidR="00525CD2" w:rsidRPr="00F875F8">
        <w:rPr>
          <w:rFonts w:ascii="Times New Roman" w:hAnsi="Times New Roman" w:cs="Times New Roman"/>
          <w:sz w:val="24"/>
          <w:szCs w:val="24"/>
        </w:rPr>
        <w:t xml:space="preserve">. </w:t>
      </w:r>
      <w:ins w:id="3" w:author="manoj vasa" w:date="2016-12-12T09:54:00Z">
        <w:r w:rsidR="00F875F8" w:rsidRPr="00F875F8">
          <w:rPr>
            <w:rFonts w:ascii="Times New Roman" w:hAnsi="Times New Roman" w:cs="Times New Roman"/>
            <w:sz w:val="24"/>
            <w:szCs w:val="24"/>
            <w:highlight w:val="green"/>
            <w:rPrChange w:id="4" w:author="manoj vasa" w:date="2016-12-12T09:55:00Z">
              <w:rPr>
                <w:rFonts w:ascii="Times New Roman" w:hAnsi="Times New Roman" w:cs="Times New Roman"/>
                <w:sz w:val="24"/>
                <w:szCs w:val="24"/>
                <w:highlight w:val="yellow"/>
              </w:rPr>
            </w:rPrChange>
          </w:rPr>
          <w:t xml:space="preserve">Start from here </w:t>
        </w:r>
      </w:ins>
      <w:r w:rsidR="00525CD2" w:rsidRPr="00F875F8">
        <w:rPr>
          <w:rFonts w:ascii="Times New Roman" w:hAnsi="Times New Roman" w:cs="Times New Roman"/>
          <w:sz w:val="24"/>
          <w:szCs w:val="24"/>
          <w:highlight w:val="yellow"/>
          <w:rPrChange w:id="5" w:author="manoj vasa" w:date="2016-12-12T09:54:00Z">
            <w:rPr>
              <w:rFonts w:ascii="Times New Roman" w:hAnsi="Times New Roman" w:cs="Times New Roman"/>
              <w:sz w:val="24"/>
              <w:szCs w:val="24"/>
            </w:rPr>
          </w:rPrChange>
        </w:rPr>
        <w:t>It seems</w:t>
      </w:r>
      <w:r w:rsidR="00525CD2">
        <w:rPr>
          <w:rFonts w:ascii="Times New Roman" w:hAnsi="Times New Roman" w:cs="Times New Roman"/>
          <w:sz w:val="24"/>
          <w:szCs w:val="24"/>
        </w:rPr>
        <w:t xml:space="preserve"> as if the fis</w:t>
      </w:r>
      <w:r w:rsidR="00B074BB">
        <w:rPr>
          <w:rFonts w:ascii="Times New Roman" w:hAnsi="Times New Roman" w:cs="Times New Roman"/>
          <w:sz w:val="24"/>
          <w:szCs w:val="24"/>
        </w:rPr>
        <w:t>h</w:t>
      </w:r>
      <w:r w:rsidR="008E5B2B" w:rsidRPr="00525CD2">
        <w:rPr>
          <w:rFonts w:ascii="Times New Roman" w:hAnsi="Times New Roman" w:cs="Times New Roman"/>
          <w:sz w:val="24"/>
          <w:szCs w:val="24"/>
        </w:rPr>
        <w:t xml:space="preserve">eries are catching and killing sharks indiscriminately regardless of their threat of endangerment. Moreover, Dr. </w:t>
      </w:r>
      <w:r w:rsidR="008E5B2B" w:rsidRPr="00525CD2">
        <w:rPr>
          <w:rFonts w:ascii="Times New Roman" w:hAnsi="Times New Roman" w:cs="Times New Roman"/>
          <w:sz w:val="24"/>
          <w:szCs w:val="24"/>
        </w:rPr>
        <w:lastRenderedPageBreak/>
        <w:t>Chuang and his colleagues found in his samplings that there were 12 near threatened species, 13 vulnerable species, and only nine least concerned species</w:t>
      </w:r>
      <w:r w:rsidR="00B074BB">
        <w:rPr>
          <w:rFonts w:ascii="Times New Roman" w:hAnsi="Times New Roman" w:cs="Times New Roman"/>
          <w:sz w:val="24"/>
          <w:szCs w:val="24"/>
        </w:rPr>
        <w:t xml:space="preserve"> </w:t>
      </w:r>
      <w:r w:rsidR="008E5B2B" w:rsidRPr="00525CD2">
        <w:rPr>
          <w:rFonts w:ascii="Times New Roman" w:hAnsi="Times New Roman" w:cs="Times New Roman"/>
          <w:sz w:val="24"/>
          <w:szCs w:val="24"/>
        </w:rPr>
        <w:t>(</w:t>
      </w:r>
      <w:r w:rsidR="00B074BB">
        <w:rPr>
          <w:rFonts w:ascii="Times New Roman" w:hAnsi="Times New Roman" w:cs="Times New Roman"/>
          <w:sz w:val="24"/>
          <w:szCs w:val="24"/>
        </w:rPr>
        <w:t>Chuang et al., 2016</w:t>
      </w:r>
      <w:r w:rsidR="008E5B2B" w:rsidRPr="00525CD2">
        <w:rPr>
          <w:rFonts w:ascii="Times New Roman" w:hAnsi="Times New Roman" w:cs="Times New Roman"/>
          <w:sz w:val="24"/>
          <w:szCs w:val="24"/>
        </w:rPr>
        <w:t xml:space="preserve">). </w:t>
      </w:r>
    </w:p>
    <w:p w14:paraId="3E39194D" w14:textId="77777777" w:rsidR="00775997" w:rsidRDefault="008E5B2B" w:rsidP="009124B9">
      <w:pPr>
        <w:spacing w:line="480" w:lineRule="auto"/>
        <w:ind w:firstLine="720"/>
        <w:rPr>
          <w:ins w:id="6" w:author="Dickerson, Chereka" w:date="2016-11-21T15:47:00Z"/>
          <w:rFonts w:ascii="Times New Roman" w:hAnsi="Times New Roman" w:cs="Times New Roman"/>
          <w:sz w:val="24"/>
          <w:szCs w:val="24"/>
        </w:rPr>
      </w:pPr>
      <w:r w:rsidRPr="00525CD2">
        <w:rPr>
          <w:rFonts w:ascii="Times New Roman" w:hAnsi="Times New Roman" w:cs="Times New Roman"/>
          <w:sz w:val="24"/>
          <w:szCs w:val="24"/>
        </w:rPr>
        <w:t xml:space="preserve">It seems alarming that the species most prevalent in the catches are the ones that are more threatened.  </w:t>
      </w:r>
      <w:r w:rsidR="000C523E" w:rsidRPr="00525CD2">
        <w:rPr>
          <w:rFonts w:ascii="Times New Roman" w:hAnsi="Times New Roman" w:cs="Times New Roman"/>
          <w:sz w:val="24"/>
          <w:szCs w:val="24"/>
        </w:rPr>
        <w:t>Dr. Chuang concluded that 22.1% of all the samples found on the ports were categorized as threatened</w:t>
      </w:r>
      <w:r w:rsidR="00B074BB">
        <w:rPr>
          <w:rFonts w:ascii="Times New Roman" w:hAnsi="Times New Roman" w:cs="Times New Roman"/>
          <w:sz w:val="24"/>
          <w:szCs w:val="24"/>
        </w:rPr>
        <w:t xml:space="preserve"> </w:t>
      </w:r>
      <w:r w:rsidR="000C523E" w:rsidRPr="00525CD2">
        <w:rPr>
          <w:rFonts w:ascii="Times New Roman" w:hAnsi="Times New Roman" w:cs="Times New Roman"/>
          <w:sz w:val="24"/>
          <w:szCs w:val="24"/>
        </w:rPr>
        <w:t>(</w:t>
      </w:r>
      <w:r w:rsidR="00B074BB">
        <w:rPr>
          <w:rFonts w:ascii="Times New Roman" w:hAnsi="Times New Roman" w:cs="Times New Roman"/>
          <w:sz w:val="24"/>
          <w:szCs w:val="24"/>
        </w:rPr>
        <w:t>Chuang et al., 2016</w:t>
      </w:r>
      <w:r w:rsidR="000C523E" w:rsidRPr="00525CD2">
        <w:rPr>
          <w:rFonts w:ascii="Times New Roman" w:hAnsi="Times New Roman" w:cs="Times New Roman"/>
          <w:sz w:val="24"/>
          <w:szCs w:val="24"/>
        </w:rPr>
        <w:t xml:space="preserve">). </w:t>
      </w:r>
      <w:r w:rsidR="007F3C5D" w:rsidRPr="00525CD2">
        <w:rPr>
          <w:rFonts w:ascii="Times New Roman" w:hAnsi="Times New Roman" w:cs="Times New Roman"/>
          <w:sz w:val="24"/>
          <w:szCs w:val="24"/>
        </w:rPr>
        <w:t>These alarmingly high numbers were justified by the act of bycatching that most fisheries take part in</w:t>
      </w:r>
      <w:r w:rsidR="00B074BB">
        <w:rPr>
          <w:rFonts w:ascii="Times New Roman" w:hAnsi="Times New Roman" w:cs="Times New Roman"/>
          <w:sz w:val="24"/>
          <w:szCs w:val="24"/>
        </w:rPr>
        <w:t xml:space="preserve"> </w:t>
      </w:r>
      <w:r w:rsidR="007F3C5D" w:rsidRPr="00525CD2">
        <w:rPr>
          <w:rFonts w:ascii="Times New Roman" w:hAnsi="Times New Roman" w:cs="Times New Roman"/>
          <w:sz w:val="24"/>
          <w:szCs w:val="24"/>
        </w:rPr>
        <w:t>(</w:t>
      </w:r>
      <w:r w:rsidR="00B074BB">
        <w:rPr>
          <w:rFonts w:ascii="Times New Roman" w:hAnsi="Times New Roman" w:cs="Times New Roman"/>
          <w:sz w:val="24"/>
          <w:szCs w:val="24"/>
        </w:rPr>
        <w:t>Chuang et al., 2016</w:t>
      </w:r>
      <w:r w:rsidR="007F3C5D" w:rsidRPr="00525CD2">
        <w:rPr>
          <w:rFonts w:ascii="Times New Roman" w:hAnsi="Times New Roman" w:cs="Times New Roman"/>
          <w:sz w:val="24"/>
          <w:szCs w:val="24"/>
        </w:rPr>
        <w:t>). This is when, in this case, sharks are caught unintentionally with other intended targets. The equipment used is a major contributing factor to bycatching. Using inefficient and unreliable equipment would only lead to injured sharks that die due to immobility. Catching more sharks than intended will lead to endangering sharks more than they already are. Apparently, fisheries have little regards to the conservation efforts of sharks. So, these unintended bycatching don’t alter their decisions in the slightest causing more unnecessary shark deaths over the years.</w:t>
      </w:r>
    </w:p>
    <w:p w14:paraId="1E9CE937" w14:textId="4E9E6839" w:rsidR="00DF6BBA" w:rsidRDefault="00DF6BBA" w:rsidP="009124B9">
      <w:pPr>
        <w:spacing w:line="480" w:lineRule="auto"/>
        <w:ind w:firstLine="720"/>
        <w:rPr>
          <w:ins w:id="7" w:author="Dickerson, Chereka" w:date="2016-11-21T15:47:00Z"/>
          <w:rFonts w:ascii="Times New Roman" w:hAnsi="Times New Roman" w:cs="Times New Roman"/>
          <w:sz w:val="24"/>
          <w:szCs w:val="24"/>
        </w:rPr>
      </w:pPr>
    </w:p>
    <w:p w14:paraId="51AF56B6" w14:textId="7A24C9A6" w:rsidR="00DF6BBA" w:rsidRPr="00525CD2" w:rsidRDefault="00DF6BBA">
      <w:pPr>
        <w:spacing w:line="480" w:lineRule="auto"/>
        <w:rPr>
          <w:rFonts w:ascii="Times New Roman" w:hAnsi="Times New Roman" w:cs="Times New Roman"/>
          <w:sz w:val="24"/>
          <w:szCs w:val="24"/>
        </w:rPr>
        <w:pPrChange w:id="8" w:author="Dickerson, Chereka" w:date="2016-11-21T15:47:00Z">
          <w:pPr>
            <w:spacing w:line="480" w:lineRule="auto"/>
            <w:ind w:firstLine="720"/>
          </w:pPr>
        </w:pPrChange>
      </w:pPr>
      <w:ins w:id="9" w:author="Dickerson, Chereka" w:date="2016-11-21T15:47:00Z">
        <w:r>
          <w:rPr>
            <w:rFonts w:ascii="Times New Roman" w:hAnsi="Times New Roman" w:cs="Times New Roman"/>
            <w:sz w:val="24"/>
            <w:szCs w:val="24"/>
          </w:rPr>
          <w:t>This is a great proposal, consider my suggestions on how to make your argument complete so that you are actually arguing for something. What is the overall purpose of the paper, I wasn</w:t>
        </w:r>
      </w:ins>
      <w:ins w:id="10" w:author="Dickerson, Chereka" w:date="2016-11-21T15:48:00Z">
        <w:r>
          <w:rPr>
            <w:rFonts w:ascii="Times New Roman" w:hAnsi="Times New Roman" w:cs="Times New Roman"/>
            <w:sz w:val="24"/>
            <w:szCs w:val="24"/>
          </w:rPr>
          <w:t xml:space="preserve">’t entirely sure on that or  your audience. </w:t>
        </w:r>
      </w:ins>
    </w:p>
    <w:p w14:paraId="2F8C76A4" w14:textId="77777777" w:rsidR="00CC67FE" w:rsidRPr="00525CD2" w:rsidRDefault="00CC67FE" w:rsidP="009124B9">
      <w:pPr>
        <w:spacing w:line="480" w:lineRule="auto"/>
        <w:ind w:firstLine="720"/>
        <w:rPr>
          <w:rFonts w:ascii="Times New Roman" w:hAnsi="Times New Roman" w:cs="Times New Roman"/>
          <w:sz w:val="24"/>
          <w:szCs w:val="24"/>
        </w:rPr>
      </w:pPr>
    </w:p>
    <w:p w14:paraId="3AB038FC" w14:textId="77777777" w:rsidR="00F03E44" w:rsidRPr="00525CD2" w:rsidRDefault="00F03E44" w:rsidP="00A11318">
      <w:pPr>
        <w:rPr>
          <w:rFonts w:ascii="Times New Roman" w:hAnsi="Times New Roman" w:cs="Times New Roman"/>
          <w:sz w:val="24"/>
          <w:szCs w:val="24"/>
        </w:rPr>
      </w:pPr>
    </w:p>
    <w:p w14:paraId="1586F95C" w14:textId="77777777" w:rsidR="002D3FD6" w:rsidRDefault="002D3FD6" w:rsidP="001E5DB5">
      <w:pPr>
        <w:rPr>
          <w:rFonts w:ascii="Times New Roman" w:hAnsi="Times New Roman" w:cs="Times New Roman"/>
          <w:sz w:val="24"/>
          <w:szCs w:val="24"/>
        </w:rPr>
      </w:pPr>
    </w:p>
    <w:p w14:paraId="761901C8" w14:textId="77777777" w:rsidR="002D3FD6" w:rsidRDefault="002D3FD6" w:rsidP="001E5DB5">
      <w:pPr>
        <w:rPr>
          <w:rFonts w:ascii="Times New Roman" w:hAnsi="Times New Roman" w:cs="Times New Roman"/>
          <w:sz w:val="24"/>
          <w:szCs w:val="24"/>
        </w:rPr>
      </w:pPr>
    </w:p>
    <w:p w14:paraId="38663ACF" w14:textId="77777777" w:rsidR="002D3FD6" w:rsidRDefault="002D3FD6" w:rsidP="001E5DB5">
      <w:pPr>
        <w:rPr>
          <w:rFonts w:ascii="Times New Roman" w:hAnsi="Times New Roman" w:cs="Times New Roman"/>
          <w:sz w:val="24"/>
          <w:szCs w:val="24"/>
        </w:rPr>
      </w:pPr>
    </w:p>
    <w:p w14:paraId="44EAF96E" w14:textId="77777777" w:rsidR="002D3FD6" w:rsidRDefault="002D3FD6" w:rsidP="001E5DB5">
      <w:pPr>
        <w:rPr>
          <w:rFonts w:ascii="Times New Roman" w:hAnsi="Times New Roman" w:cs="Times New Roman"/>
          <w:sz w:val="24"/>
          <w:szCs w:val="24"/>
        </w:rPr>
      </w:pPr>
    </w:p>
    <w:p w14:paraId="056FCFD3" w14:textId="127E8805" w:rsidR="002D3FD6" w:rsidDel="0055120C" w:rsidRDefault="002D3FD6" w:rsidP="002D3FD6">
      <w:pPr>
        <w:jc w:val="center"/>
        <w:rPr>
          <w:del w:id="11" w:author="manoj vasa" w:date="2016-12-14T08:11:00Z"/>
          <w:rFonts w:ascii="Times New Roman" w:hAnsi="Times New Roman" w:cs="Times New Roman"/>
          <w:sz w:val="24"/>
          <w:szCs w:val="24"/>
        </w:rPr>
      </w:pPr>
    </w:p>
    <w:p w14:paraId="1B34F465" w14:textId="77777777" w:rsidR="0055120C" w:rsidRDefault="0055120C" w:rsidP="001E5DB5">
      <w:pPr>
        <w:rPr>
          <w:ins w:id="12" w:author="manoj vasa" w:date="2016-12-14T08:11:00Z"/>
          <w:rFonts w:ascii="Times New Roman" w:hAnsi="Times New Roman" w:cs="Times New Roman"/>
          <w:sz w:val="24"/>
          <w:szCs w:val="24"/>
        </w:rPr>
      </w:pPr>
    </w:p>
    <w:p w14:paraId="2D84837B" w14:textId="77777777" w:rsidR="002D3FD6" w:rsidDel="0055120C" w:rsidRDefault="002D3FD6" w:rsidP="001E5DB5">
      <w:pPr>
        <w:rPr>
          <w:del w:id="13" w:author="manoj vasa" w:date="2016-12-14T08:11:00Z"/>
          <w:rFonts w:ascii="Times New Roman" w:hAnsi="Times New Roman" w:cs="Times New Roman"/>
          <w:sz w:val="24"/>
          <w:szCs w:val="24"/>
        </w:rPr>
      </w:pPr>
      <w:bookmarkStart w:id="14" w:name="_GoBack"/>
    </w:p>
    <w:p w14:paraId="4FB4D781" w14:textId="77777777" w:rsidR="002D3FD6" w:rsidDel="0055120C" w:rsidRDefault="002D3FD6" w:rsidP="001E5DB5">
      <w:pPr>
        <w:rPr>
          <w:del w:id="15" w:author="manoj vasa" w:date="2016-12-14T08:11:00Z"/>
          <w:rFonts w:ascii="Times New Roman" w:hAnsi="Times New Roman" w:cs="Times New Roman"/>
          <w:sz w:val="24"/>
          <w:szCs w:val="24"/>
        </w:rPr>
      </w:pPr>
    </w:p>
    <w:p w14:paraId="67BC5730" w14:textId="77777777" w:rsidR="002D3FD6" w:rsidDel="0055120C" w:rsidRDefault="002D3FD6" w:rsidP="001E5DB5">
      <w:pPr>
        <w:rPr>
          <w:del w:id="16" w:author="manoj vasa" w:date="2016-12-14T08:11:00Z"/>
          <w:rFonts w:ascii="Times New Roman" w:hAnsi="Times New Roman" w:cs="Times New Roman"/>
          <w:sz w:val="24"/>
          <w:szCs w:val="24"/>
        </w:rPr>
      </w:pPr>
    </w:p>
    <w:p w14:paraId="3F69B8C9" w14:textId="77777777" w:rsidR="003F5F8B" w:rsidDel="0055120C" w:rsidRDefault="003F5F8B" w:rsidP="003F5F8B">
      <w:pPr>
        <w:rPr>
          <w:del w:id="17" w:author="manoj vasa" w:date="2016-12-14T08:11:00Z"/>
          <w:rFonts w:ascii="Times New Roman" w:hAnsi="Times New Roman" w:cs="Times New Roman"/>
          <w:sz w:val="24"/>
          <w:szCs w:val="24"/>
        </w:rPr>
      </w:pPr>
    </w:p>
    <w:p w14:paraId="55E2C385" w14:textId="77777777" w:rsidR="00F37BA0" w:rsidDel="0055120C" w:rsidRDefault="00F37BA0" w:rsidP="003F5F8B">
      <w:pPr>
        <w:rPr>
          <w:del w:id="18" w:author="manoj vasa" w:date="2016-12-14T08:11:00Z"/>
          <w:rFonts w:ascii="Times New Roman" w:hAnsi="Times New Roman" w:cs="Times New Roman"/>
          <w:sz w:val="24"/>
          <w:szCs w:val="24"/>
        </w:rPr>
      </w:pPr>
    </w:p>
    <w:p w14:paraId="7773B09C" w14:textId="77777777" w:rsidR="001E5DB5" w:rsidRDefault="00F44AC0" w:rsidP="002D3FD6">
      <w:pPr>
        <w:jc w:val="center"/>
        <w:rPr>
          <w:rFonts w:ascii="Times New Roman" w:hAnsi="Times New Roman" w:cs="Times New Roman"/>
          <w:sz w:val="24"/>
          <w:szCs w:val="24"/>
        </w:rPr>
      </w:pPr>
      <w:r>
        <w:rPr>
          <w:rFonts w:ascii="Times New Roman" w:hAnsi="Times New Roman" w:cs="Times New Roman"/>
          <w:sz w:val="24"/>
          <w:szCs w:val="24"/>
        </w:rPr>
        <w:t>References</w:t>
      </w:r>
    </w:p>
    <w:p w14:paraId="2C4B5512" w14:textId="77777777" w:rsidR="00F44AC0" w:rsidRPr="00F44AC0" w:rsidRDefault="00F44AC0" w:rsidP="002D3FD6">
      <w:pPr>
        <w:spacing w:after="0" w:line="240" w:lineRule="auto"/>
        <w:rPr>
          <w:rFonts w:ascii="Times New Roman" w:hAnsi="Times New Roman" w:cs="Times New Roman"/>
          <w:sz w:val="24"/>
          <w:szCs w:val="24"/>
        </w:rPr>
      </w:pPr>
    </w:p>
    <w:p w14:paraId="610B6BE1" w14:textId="2C7426D4" w:rsidR="00C54F32" w:rsidRDefault="00F44AC0" w:rsidP="00C54F32">
      <w:pPr>
        <w:spacing w:after="0" w:line="240" w:lineRule="auto"/>
        <w:ind w:left="720" w:hanging="720"/>
        <w:rPr>
          <w:rFonts w:ascii="Times New Roman" w:hAnsi="Times New Roman" w:cs="Times New Roman"/>
          <w:sz w:val="24"/>
          <w:szCs w:val="24"/>
        </w:rPr>
      </w:pPr>
      <w:r w:rsidRPr="00F44AC0">
        <w:rPr>
          <w:rFonts w:ascii="Times New Roman" w:hAnsi="Times New Roman" w:cs="Times New Roman"/>
          <w:sz w:val="24"/>
        </w:rPr>
        <w:t xml:space="preserve">Chuang, P-S., Hung, T-C., Chang, H-A., Huang, C-K. &amp; Shiao, J-C. (2016). The species and origin of shark fins in Taiwan’s fishing ports, markets, and customs detention: A DNA barcoding analysis, </w:t>
      </w:r>
      <w:r w:rsidRPr="00F44AC0">
        <w:rPr>
          <w:rFonts w:ascii="Times New Roman" w:hAnsi="Times New Roman" w:cs="Times New Roman"/>
          <w:i/>
          <w:sz w:val="24"/>
        </w:rPr>
        <w:t xml:space="preserve">PLOS ONE, </w:t>
      </w:r>
      <w:r w:rsidRPr="00F44AC0">
        <w:rPr>
          <w:rFonts w:ascii="Times New Roman" w:hAnsi="Times New Roman" w:cs="Times New Roman"/>
          <w:sz w:val="24"/>
        </w:rPr>
        <w:t>11</w:t>
      </w:r>
      <w:r w:rsidR="00C54F32">
        <w:rPr>
          <w:rFonts w:ascii="Times New Roman" w:hAnsi="Times New Roman" w:cs="Times New Roman"/>
          <w:sz w:val="24"/>
        </w:rPr>
        <w:t>(1)</w:t>
      </w:r>
      <w:ins w:id="19" w:author="manoj vasa" w:date="2016-12-14T07:14:00Z">
        <w:r w:rsidR="009B0BA4">
          <w:rPr>
            <w:rFonts w:ascii="Times New Roman" w:hAnsi="Times New Roman" w:cs="Times New Roman"/>
            <w:sz w:val="24"/>
          </w:rPr>
          <w:t>,</w:t>
        </w:r>
      </w:ins>
      <w:ins w:id="20" w:author="manoj vasa" w:date="2016-12-14T07:41:00Z">
        <w:r w:rsidR="009B0BA4">
          <w:rPr>
            <w:rFonts w:ascii="Times New Roman" w:hAnsi="Times New Roman" w:cs="Times New Roman"/>
            <w:sz w:val="24"/>
          </w:rPr>
          <w:t xml:space="preserve"> 1-14</w:t>
        </w:r>
      </w:ins>
      <w:ins w:id="21" w:author="manoj vasa" w:date="2016-12-14T07:14:00Z">
        <w:r w:rsidR="009B0BA4">
          <w:rPr>
            <w:rFonts w:ascii="Times New Roman" w:hAnsi="Times New Roman" w:cs="Times New Roman"/>
            <w:sz w:val="24"/>
          </w:rPr>
          <w:t xml:space="preserve"> </w:t>
        </w:r>
      </w:ins>
      <w:del w:id="22" w:author="manoj vasa" w:date="2016-12-14T07:14:00Z">
        <w:r w:rsidR="00C54F32" w:rsidDel="00562652">
          <w:rPr>
            <w:rFonts w:ascii="Times New Roman" w:hAnsi="Times New Roman" w:cs="Times New Roman"/>
            <w:sz w:val="24"/>
          </w:rPr>
          <w:delText>: e0147290</w:delText>
        </w:r>
      </w:del>
      <w:r w:rsidRPr="00F44AC0">
        <w:rPr>
          <w:rFonts w:ascii="Times New Roman" w:hAnsi="Times New Roman" w:cs="Times New Roman"/>
          <w:sz w:val="24"/>
        </w:rPr>
        <w:t xml:space="preserve">. doi: 10.1371/journal.pne.0147290 </w:t>
      </w:r>
    </w:p>
    <w:p w14:paraId="0E367680" w14:textId="77777777" w:rsidR="00C54F32" w:rsidRDefault="00C54F32" w:rsidP="00C54F32">
      <w:pPr>
        <w:spacing w:after="0" w:line="240" w:lineRule="auto"/>
        <w:ind w:left="720" w:hanging="720"/>
        <w:rPr>
          <w:rFonts w:ascii="Times New Roman" w:hAnsi="Times New Roman" w:cs="Times New Roman"/>
          <w:sz w:val="24"/>
          <w:szCs w:val="24"/>
        </w:rPr>
      </w:pPr>
    </w:p>
    <w:p w14:paraId="5A6CC538" w14:textId="047973AC" w:rsidR="00F44AC0" w:rsidRDefault="00C54F32" w:rsidP="00C54F32">
      <w:pPr>
        <w:spacing w:after="0" w:line="240" w:lineRule="auto"/>
        <w:ind w:left="720" w:hanging="720"/>
        <w:rPr>
          <w:rFonts w:ascii="Times New Roman" w:hAnsi="Times New Roman" w:cs="Times New Roman"/>
          <w:sz w:val="24"/>
        </w:rPr>
      </w:pPr>
      <w:r w:rsidRPr="00C54F32">
        <w:rPr>
          <w:rFonts w:ascii="Times New Roman" w:hAnsi="Times New Roman" w:cs="Times New Roman"/>
          <w:sz w:val="24"/>
        </w:rPr>
        <w:t>Espinoza, M., Cappo, M., Heupel, M.R., Tobin, A. J. &amp; Simpfendorfer, C. A. (2014). Quantifying shark distribution patterns and species-habitat associations: Implications of marine park zoning,</w:t>
      </w:r>
      <w:r w:rsidRPr="00C54F32">
        <w:rPr>
          <w:rFonts w:ascii="Times New Roman" w:hAnsi="Times New Roman" w:cs="Times New Roman"/>
          <w:i/>
          <w:sz w:val="24"/>
        </w:rPr>
        <w:t xml:space="preserve"> PLOS ONE, </w:t>
      </w:r>
      <w:r w:rsidRPr="00C54F32">
        <w:rPr>
          <w:rFonts w:ascii="Times New Roman" w:hAnsi="Times New Roman" w:cs="Times New Roman"/>
          <w:sz w:val="24"/>
        </w:rPr>
        <w:t>9 (9)</w:t>
      </w:r>
      <w:ins w:id="23" w:author="manoj vasa" w:date="2016-12-14T07:40:00Z">
        <w:r w:rsidR="009B0BA4">
          <w:rPr>
            <w:rFonts w:ascii="Times New Roman" w:hAnsi="Times New Roman" w:cs="Times New Roman"/>
            <w:sz w:val="24"/>
          </w:rPr>
          <w:t>, 1-18</w:t>
        </w:r>
      </w:ins>
      <w:del w:id="24" w:author="manoj vasa" w:date="2016-12-14T07:40:00Z">
        <w:r w:rsidDel="009B0BA4">
          <w:rPr>
            <w:rFonts w:ascii="Times New Roman" w:hAnsi="Times New Roman" w:cs="Times New Roman"/>
            <w:sz w:val="24"/>
          </w:rPr>
          <w:delText>: e106885</w:delText>
        </w:r>
      </w:del>
      <w:r w:rsidRPr="00C54F32">
        <w:rPr>
          <w:rFonts w:ascii="Times New Roman" w:hAnsi="Times New Roman" w:cs="Times New Roman"/>
          <w:sz w:val="24"/>
        </w:rPr>
        <w:t>. doi: 10.1371/journal.pone.0106885</w:t>
      </w:r>
    </w:p>
    <w:p w14:paraId="19D6E271" w14:textId="77777777" w:rsidR="002D3FD6" w:rsidRDefault="002D3FD6" w:rsidP="002D3FD6">
      <w:pPr>
        <w:spacing w:after="0" w:line="240" w:lineRule="auto"/>
        <w:ind w:left="720" w:hanging="720"/>
        <w:rPr>
          <w:rFonts w:ascii="Times New Roman" w:hAnsi="Times New Roman" w:cs="Times New Roman"/>
          <w:sz w:val="24"/>
          <w:szCs w:val="24"/>
        </w:rPr>
      </w:pPr>
    </w:p>
    <w:p w14:paraId="63B9CE82" w14:textId="77777777" w:rsidR="002D3FD6" w:rsidRDefault="002D3FD6" w:rsidP="002D3FD6">
      <w:pPr>
        <w:spacing w:after="0" w:line="240" w:lineRule="auto"/>
        <w:ind w:left="720" w:hanging="720"/>
        <w:rPr>
          <w:rFonts w:ascii="Times New Roman" w:hAnsi="Times New Roman" w:cs="Times New Roman"/>
          <w:sz w:val="24"/>
          <w:szCs w:val="24"/>
        </w:rPr>
      </w:pPr>
      <w:r w:rsidRPr="00F44AC0">
        <w:rPr>
          <w:rFonts w:ascii="Times New Roman" w:hAnsi="Times New Roman" w:cs="Times New Roman"/>
          <w:sz w:val="24"/>
          <w:szCs w:val="24"/>
        </w:rPr>
        <w:t xml:space="preserve">Kroon, F.J., ThorBurn, P., Schaffelke B. &amp; Whitten S. (2016). Towards protecting the Great Barrier Reef from land-based pollution, </w:t>
      </w:r>
      <w:r w:rsidRPr="00F44AC0">
        <w:rPr>
          <w:rFonts w:ascii="Times New Roman" w:hAnsi="Times New Roman" w:cs="Times New Roman"/>
          <w:i/>
          <w:sz w:val="24"/>
          <w:szCs w:val="24"/>
        </w:rPr>
        <w:t>Global Change Biology</w:t>
      </w:r>
      <w:r w:rsidRPr="00F44AC0">
        <w:rPr>
          <w:rFonts w:ascii="Times New Roman" w:hAnsi="Times New Roman" w:cs="Times New Roman"/>
          <w:sz w:val="24"/>
          <w:szCs w:val="24"/>
        </w:rPr>
        <w:t>, 22, 1985-2002. Doi: 10.1111/gcb.13262</w:t>
      </w:r>
    </w:p>
    <w:p w14:paraId="6A3439AD" w14:textId="77777777" w:rsidR="002D3FD6" w:rsidRDefault="002D3FD6" w:rsidP="002D3FD6">
      <w:pPr>
        <w:spacing w:after="0" w:line="240" w:lineRule="auto"/>
        <w:rPr>
          <w:rFonts w:ascii="Times New Roman" w:hAnsi="Times New Roman" w:cs="Times New Roman"/>
          <w:sz w:val="24"/>
          <w:szCs w:val="24"/>
        </w:rPr>
      </w:pPr>
    </w:p>
    <w:p w14:paraId="709583A0" w14:textId="2A194E3E" w:rsidR="00C54F32" w:rsidRDefault="00C54F32" w:rsidP="00C54F32">
      <w:pPr>
        <w:spacing w:after="0" w:line="240" w:lineRule="auto"/>
        <w:ind w:left="720" w:hanging="720"/>
        <w:rPr>
          <w:ins w:id="25" w:author="manoj vasa" w:date="2016-12-13T21:43:00Z"/>
          <w:rFonts w:ascii="Times New Roman" w:hAnsi="Times New Roman" w:cs="Times New Roman"/>
          <w:sz w:val="24"/>
          <w:szCs w:val="24"/>
        </w:rPr>
      </w:pPr>
      <w:r w:rsidRPr="00C54F32">
        <w:rPr>
          <w:rFonts w:ascii="Times New Roman" w:hAnsi="Times New Roman" w:cs="Times New Roman"/>
          <w:sz w:val="24"/>
          <w:szCs w:val="24"/>
        </w:rPr>
        <w:t xml:space="preserve">Oliver, S. P., Hussey, N. E., Turner, J. R. &amp; Beckett, A. J. (2011). Ocianic </w:t>
      </w:r>
      <w:ins w:id="26" w:author="manoj vasa" w:date="2016-12-13T21:45:00Z">
        <w:r w:rsidR="00823553">
          <w:rPr>
            <w:rFonts w:ascii="Times New Roman" w:hAnsi="Times New Roman" w:cs="Times New Roman"/>
            <w:sz w:val="24"/>
            <w:szCs w:val="24"/>
          </w:rPr>
          <w:t>s</w:t>
        </w:r>
      </w:ins>
      <w:del w:id="27" w:author="manoj vasa" w:date="2016-12-13T21:45:00Z">
        <w:r w:rsidRPr="00C54F32" w:rsidDel="00823553">
          <w:rPr>
            <w:rFonts w:ascii="Times New Roman" w:hAnsi="Times New Roman" w:cs="Times New Roman"/>
            <w:sz w:val="24"/>
            <w:szCs w:val="24"/>
          </w:rPr>
          <w:delText>S</w:delText>
        </w:r>
      </w:del>
      <w:r w:rsidRPr="00C54F32">
        <w:rPr>
          <w:rFonts w:ascii="Times New Roman" w:hAnsi="Times New Roman" w:cs="Times New Roman"/>
          <w:sz w:val="24"/>
          <w:szCs w:val="24"/>
        </w:rPr>
        <w:t xml:space="preserve">harks </w:t>
      </w:r>
      <w:ins w:id="28" w:author="manoj vasa" w:date="2016-12-13T21:45:00Z">
        <w:r w:rsidR="00823553">
          <w:rPr>
            <w:rFonts w:ascii="Times New Roman" w:hAnsi="Times New Roman" w:cs="Times New Roman"/>
            <w:sz w:val="24"/>
            <w:szCs w:val="24"/>
          </w:rPr>
          <w:t>c</w:t>
        </w:r>
      </w:ins>
      <w:del w:id="29" w:author="manoj vasa" w:date="2016-12-13T21:45:00Z">
        <w:r w:rsidRPr="00C54F32" w:rsidDel="00823553">
          <w:rPr>
            <w:rFonts w:ascii="Times New Roman" w:hAnsi="Times New Roman" w:cs="Times New Roman"/>
            <w:sz w:val="24"/>
            <w:szCs w:val="24"/>
          </w:rPr>
          <w:delText>C</w:delText>
        </w:r>
      </w:del>
      <w:r w:rsidRPr="00C54F32">
        <w:rPr>
          <w:rFonts w:ascii="Times New Roman" w:hAnsi="Times New Roman" w:cs="Times New Roman"/>
          <w:sz w:val="24"/>
          <w:szCs w:val="24"/>
        </w:rPr>
        <w:t xml:space="preserve">lean at </w:t>
      </w:r>
      <w:ins w:id="30" w:author="manoj vasa" w:date="2016-12-13T21:45:00Z">
        <w:r w:rsidR="00823553">
          <w:rPr>
            <w:rFonts w:ascii="Times New Roman" w:hAnsi="Times New Roman" w:cs="Times New Roman"/>
            <w:sz w:val="24"/>
            <w:szCs w:val="24"/>
          </w:rPr>
          <w:t>c</w:t>
        </w:r>
      </w:ins>
      <w:del w:id="31" w:author="manoj vasa" w:date="2016-12-13T21:45:00Z">
        <w:r w:rsidRPr="00C54F32" w:rsidDel="00823553">
          <w:rPr>
            <w:rFonts w:ascii="Times New Roman" w:hAnsi="Times New Roman" w:cs="Times New Roman"/>
            <w:sz w:val="24"/>
            <w:szCs w:val="24"/>
          </w:rPr>
          <w:delText>C</w:delText>
        </w:r>
      </w:del>
      <w:r w:rsidRPr="00C54F32">
        <w:rPr>
          <w:rFonts w:ascii="Times New Roman" w:hAnsi="Times New Roman" w:cs="Times New Roman"/>
          <w:sz w:val="24"/>
          <w:szCs w:val="24"/>
        </w:rPr>
        <w:t xml:space="preserve">oastal </w:t>
      </w:r>
      <w:ins w:id="32" w:author="manoj vasa" w:date="2016-12-13T21:45:00Z">
        <w:r w:rsidR="00823553">
          <w:rPr>
            <w:rFonts w:ascii="Times New Roman" w:hAnsi="Times New Roman" w:cs="Times New Roman"/>
            <w:sz w:val="24"/>
            <w:szCs w:val="24"/>
          </w:rPr>
          <w:t>s</w:t>
        </w:r>
      </w:ins>
      <w:del w:id="33" w:author="manoj vasa" w:date="2016-12-13T21:45:00Z">
        <w:r w:rsidRPr="00C54F32" w:rsidDel="00823553">
          <w:rPr>
            <w:rFonts w:ascii="Times New Roman" w:hAnsi="Times New Roman" w:cs="Times New Roman"/>
            <w:sz w:val="24"/>
            <w:szCs w:val="24"/>
          </w:rPr>
          <w:delText>S</w:delText>
        </w:r>
      </w:del>
      <w:r w:rsidRPr="00C54F32">
        <w:rPr>
          <w:rFonts w:ascii="Times New Roman" w:hAnsi="Times New Roman" w:cs="Times New Roman"/>
          <w:sz w:val="24"/>
          <w:szCs w:val="24"/>
        </w:rPr>
        <w:t xml:space="preserve">eamount, </w:t>
      </w:r>
      <w:r w:rsidRPr="00C54F32">
        <w:rPr>
          <w:rFonts w:ascii="Times New Roman" w:hAnsi="Times New Roman" w:cs="Times New Roman"/>
          <w:i/>
          <w:sz w:val="24"/>
          <w:szCs w:val="24"/>
        </w:rPr>
        <w:t xml:space="preserve">PLOS ONE, </w:t>
      </w:r>
      <w:r w:rsidRPr="00C54F32">
        <w:rPr>
          <w:rFonts w:ascii="Times New Roman" w:hAnsi="Times New Roman" w:cs="Times New Roman"/>
          <w:sz w:val="24"/>
          <w:szCs w:val="24"/>
        </w:rPr>
        <w:t>6(3)</w:t>
      </w:r>
      <w:ins w:id="34" w:author="manoj vasa" w:date="2016-12-14T07:18:00Z">
        <w:r w:rsidR="00562652">
          <w:rPr>
            <w:rFonts w:ascii="Times New Roman" w:hAnsi="Times New Roman" w:cs="Times New Roman"/>
            <w:sz w:val="24"/>
            <w:szCs w:val="24"/>
          </w:rPr>
          <w:t>, 1-12</w:t>
        </w:r>
      </w:ins>
      <w:del w:id="35" w:author="manoj vasa" w:date="2016-12-14T07:18:00Z">
        <w:r w:rsidRPr="00C54F32" w:rsidDel="00562652">
          <w:rPr>
            <w:rFonts w:ascii="Times New Roman" w:hAnsi="Times New Roman" w:cs="Times New Roman"/>
            <w:sz w:val="24"/>
            <w:szCs w:val="24"/>
          </w:rPr>
          <w:delText>: e14755</w:delText>
        </w:r>
      </w:del>
      <w:r w:rsidRPr="00C54F32">
        <w:rPr>
          <w:rFonts w:ascii="Times New Roman" w:hAnsi="Times New Roman" w:cs="Times New Roman"/>
          <w:sz w:val="24"/>
          <w:szCs w:val="24"/>
        </w:rPr>
        <w:t>. doi: 10.1371/journal.pone.0014755</w:t>
      </w:r>
    </w:p>
    <w:p w14:paraId="73C6F3CA" w14:textId="77777777" w:rsidR="00823553" w:rsidRDefault="00823553" w:rsidP="00C54F32">
      <w:pPr>
        <w:spacing w:after="0" w:line="240" w:lineRule="auto"/>
        <w:ind w:left="720" w:hanging="720"/>
        <w:rPr>
          <w:ins w:id="36" w:author="manoj vasa" w:date="2016-12-13T21:45:00Z"/>
          <w:rFonts w:ascii="Times New Roman" w:hAnsi="Times New Roman" w:cs="Times New Roman"/>
          <w:sz w:val="24"/>
          <w:szCs w:val="24"/>
        </w:rPr>
      </w:pPr>
    </w:p>
    <w:p w14:paraId="3FD32EE3" w14:textId="53144DFD" w:rsidR="004C731A" w:rsidRDefault="00823553" w:rsidP="00C54F32">
      <w:pPr>
        <w:spacing w:after="0" w:line="240" w:lineRule="auto"/>
        <w:ind w:left="720" w:hanging="720"/>
        <w:rPr>
          <w:ins w:id="37" w:author="manoj vasa" w:date="2016-12-14T06:34:00Z"/>
          <w:rFonts w:ascii="Times New Roman" w:hAnsi="Times New Roman" w:cs="Times New Roman"/>
          <w:sz w:val="24"/>
          <w:szCs w:val="24"/>
        </w:rPr>
      </w:pPr>
      <w:ins w:id="38" w:author="manoj vasa" w:date="2016-12-13T21:46:00Z">
        <w:r>
          <w:rPr>
            <w:rFonts w:ascii="Times New Roman" w:hAnsi="Times New Roman" w:cs="Times New Roman"/>
            <w:sz w:val="24"/>
            <w:szCs w:val="24"/>
          </w:rPr>
          <w:t xml:space="preserve">Roff, G., Doropoulos, C., Rogers, A., Bozec, Y-M, Kureck, N. C., </w:t>
        </w:r>
      </w:ins>
      <w:ins w:id="39" w:author="manoj vasa" w:date="2016-12-13T21:47:00Z">
        <w:r>
          <w:rPr>
            <w:rFonts w:ascii="Times New Roman" w:hAnsi="Times New Roman" w:cs="Times New Roman"/>
            <w:sz w:val="24"/>
            <w:szCs w:val="24"/>
          </w:rPr>
          <w:t>Aurellado, E., Priest, M. Birrell, C. &amp; Mumby, P. J. (</w:t>
        </w:r>
      </w:ins>
      <w:ins w:id="40" w:author="manoj vasa" w:date="2016-12-13T21:48:00Z">
        <w:r>
          <w:rPr>
            <w:rFonts w:ascii="Times New Roman" w:hAnsi="Times New Roman" w:cs="Times New Roman"/>
            <w:sz w:val="24"/>
            <w:szCs w:val="24"/>
          </w:rPr>
          <w:t>2016</w:t>
        </w:r>
      </w:ins>
      <w:ins w:id="41" w:author="manoj vasa" w:date="2016-12-13T21:47:00Z">
        <w:r>
          <w:rPr>
            <w:rFonts w:ascii="Times New Roman" w:hAnsi="Times New Roman" w:cs="Times New Roman"/>
            <w:sz w:val="24"/>
            <w:szCs w:val="24"/>
          </w:rPr>
          <w:t>)</w:t>
        </w:r>
      </w:ins>
      <w:ins w:id="42" w:author="manoj vasa" w:date="2016-12-13T21:48:00Z">
        <w:r>
          <w:rPr>
            <w:rFonts w:ascii="Times New Roman" w:hAnsi="Times New Roman" w:cs="Times New Roman"/>
            <w:sz w:val="24"/>
            <w:szCs w:val="24"/>
          </w:rPr>
          <w:t xml:space="preserve"> </w:t>
        </w:r>
      </w:ins>
      <w:ins w:id="43" w:author="manoj vasa" w:date="2016-12-13T21:44:00Z">
        <w:r>
          <w:rPr>
            <w:rFonts w:ascii="Times New Roman" w:hAnsi="Times New Roman" w:cs="Times New Roman"/>
            <w:sz w:val="24"/>
            <w:szCs w:val="24"/>
          </w:rPr>
          <w:t>The Ecological Role of Sharks on Coral Reefs</w:t>
        </w:r>
      </w:ins>
      <w:ins w:id="44" w:author="manoj vasa" w:date="2016-12-13T21:48:00Z">
        <w:r>
          <w:rPr>
            <w:rFonts w:ascii="Times New Roman" w:hAnsi="Times New Roman" w:cs="Times New Roman"/>
            <w:sz w:val="24"/>
            <w:szCs w:val="24"/>
          </w:rPr>
          <w:t xml:space="preserve">, </w:t>
        </w:r>
        <w:r w:rsidRPr="00823553">
          <w:rPr>
            <w:rFonts w:ascii="Times New Roman" w:hAnsi="Times New Roman" w:cs="Times New Roman"/>
            <w:i/>
            <w:sz w:val="24"/>
            <w:szCs w:val="24"/>
            <w:rPrChange w:id="45" w:author="manoj vasa" w:date="2016-12-13T21:49:00Z">
              <w:rPr>
                <w:rFonts w:ascii="Times New Roman" w:hAnsi="Times New Roman" w:cs="Times New Roman"/>
                <w:sz w:val="24"/>
                <w:szCs w:val="24"/>
              </w:rPr>
            </w:rPrChange>
          </w:rPr>
          <w:t>Trends in Ecology &amp; Evolution</w:t>
        </w:r>
      </w:ins>
      <w:ins w:id="46" w:author="manoj vasa" w:date="2016-12-13T21:49:00Z">
        <w:r>
          <w:rPr>
            <w:rFonts w:ascii="Times New Roman" w:hAnsi="Times New Roman" w:cs="Times New Roman"/>
            <w:i/>
            <w:sz w:val="24"/>
            <w:szCs w:val="24"/>
          </w:rPr>
          <w:t xml:space="preserve">, </w:t>
        </w:r>
        <w:r>
          <w:rPr>
            <w:rFonts w:ascii="Times New Roman" w:hAnsi="Times New Roman" w:cs="Times New Roman"/>
            <w:sz w:val="24"/>
            <w:szCs w:val="24"/>
          </w:rPr>
          <w:t>31(5)</w:t>
        </w:r>
      </w:ins>
      <w:ins w:id="47" w:author="manoj vasa" w:date="2016-12-14T07:23:00Z">
        <w:r w:rsidR="00562652">
          <w:rPr>
            <w:rFonts w:ascii="Times New Roman" w:hAnsi="Times New Roman" w:cs="Times New Roman"/>
            <w:sz w:val="24"/>
            <w:szCs w:val="24"/>
          </w:rPr>
          <w:t>, 395-407</w:t>
        </w:r>
      </w:ins>
      <w:ins w:id="48" w:author="manoj vasa" w:date="2016-12-13T21:49:00Z">
        <w:r>
          <w:rPr>
            <w:rFonts w:ascii="Times New Roman" w:hAnsi="Times New Roman" w:cs="Times New Roman"/>
            <w:sz w:val="24"/>
            <w:szCs w:val="24"/>
          </w:rPr>
          <w:t>.</w:t>
        </w:r>
      </w:ins>
      <w:ins w:id="49" w:author="manoj vasa" w:date="2016-12-13T22:02:00Z">
        <w:r w:rsidR="001007DD">
          <w:rPr>
            <w:rFonts w:ascii="Times New Roman" w:hAnsi="Times New Roman" w:cs="Times New Roman"/>
            <w:sz w:val="24"/>
            <w:szCs w:val="24"/>
          </w:rPr>
          <w:t xml:space="preserve"> doi: </w:t>
        </w:r>
      </w:ins>
      <w:ins w:id="50" w:author="manoj vasa" w:date="2016-12-13T22:03:00Z">
        <w:r w:rsidR="001007DD">
          <w:rPr>
            <w:rFonts w:ascii="Times New Roman" w:hAnsi="Times New Roman" w:cs="Times New Roman"/>
            <w:sz w:val="24"/>
            <w:szCs w:val="24"/>
          </w:rPr>
          <w:t>10.1016/j.tree.2016.02.014</w:t>
        </w:r>
      </w:ins>
    </w:p>
    <w:p w14:paraId="7114D4CA" w14:textId="77777777" w:rsidR="00EA6DD1" w:rsidRDefault="00EA6DD1" w:rsidP="00C54F32">
      <w:pPr>
        <w:spacing w:after="0" w:line="240" w:lineRule="auto"/>
        <w:ind w:left="720" w:hanging="720"/>
        <w:rPr>
          <w:ins w:id="51" w:author="manoj vasa" w:date="2016-12-14T06:47:00Z"/>
          <w:rFonts w:ascii="Times New Roman" w:hAnsi="Times New Roman" w:cs="Times New Roman"/>
          <w:sz w:val="24"/>
          <w:szCs w:val="24"/>
        </w:rPr>
      </w:pPr>
    </w:p>
    <w:p w14:paraId="768C09AC" w14:textId="03367532" w:rsidR="00823553" w:rsidRDefault="004C731A" w:rsidP="00C54F32">
      <w:pPr>
        <w:spacing w:after="0" w:line="240" w:lineRule="auto"/>
        <w:ind w:left="720" w:hanging="720"/>
        <w:rPr>
          <w:ins w:id="52" w:author="manoj vasa" w:date="2016-12-14T07:48:00Z"/>
          <w:rFonts w:ascii="Times New Roman" w:hAnsi="Times New Roman" w:cs="Times New Roman"/>
          <w:sz w:val="24"/>
          <w:szCs w:val="24"/>
        </w:rPr>
      </w:pPr>
      <w:ins w:id="53" w:author="manoj vasa" w:date="2016-12-14T06:34:00Z">
        <w:r>
          <w:rPr>
            <w:rFonts w:ascii="Times New Roman" w:hAnsi="Times New Roman" w:cs="Times New Roman"/>
            <w:sz w:val="24"/>
            <w:szCs w:val="24"/>
          </w:rPr>
          <w:t>Lucifora,</w:t>
        </w:r>
      </w:ins>
      <w:ins w:id="54" w:author="manoj vasa" w:date="2016-12-14T06:35:00Z">
        <w:r>
          <w:rPr>
            <w:rFonts w:ascii="Times New Roman" w:hAnsi="Times New Roman" w:cs="Times New Roman"/>
            <w:sz w:val="24"/>
            <w:szCs w:val="24"/>
          </w:rPr>
          <w:t xml:space="preserve"> L. O., Garcia, V.B., Menni, R. C., Escalante, A. H., Hoz</w:t>
        </w:r>
      </w:ins>
      <w:ins w:id="55" w:author="manoj vasa" w:date="2016-12-14T06:36:00Z">
        <w:r>
          <w:rPr>
            <w:rFonts w:ascii="Times New Roman" w:hAnsi="Times New Roman" w:cs="Times New Roman"/>
            <w:sz w:val="24"/>
            <w:szCs w:val="24"/>
          </w:rPr>
          <w:t xml:space="preserve">bor, N. M. (2009). Effects of body size, age and maturity stage on </w:t>
        </w:r>
      </w:ins>
      <w:ins w:id="56" w:author="manoj vasa" w:date="2016-12-14T06:37:00Z">
        <w:r>
          <w:rPr>
            <w:rFonts w:ascii="Times New Roman" w:hAnsi="Times New Roman" w:cs="Times New Roman"/>
            <w:sz w:val="24"/>
            <w:szCs w:val="24"/>
          </w:rPr>
          <w:t xml:space="preserve">diet in a large shark: ecological and applied implications, </w:t>
        </w:r>
        <w:r w:rsidRPr="004C731A">
          <w:rPr>
            <w:rFonts w:ascii="Times New Roman" w:hAnsi="Times New Roman" w:cs="Times New Roman"/>
            <w:i/>
            <w:sz w:val="24"/>
            <w:szCs w:val="24"/>
            <w:rPrChange w:id="57" w:author="manoj vasa" w:date="2016-12-14T06:38:00Z">
              <w:rPr>
                <w:rFonts w:ascii="Times New Roman" w:hAnsi="Times New Roman" w:cs="Times New Roman"/>
                <w:sz w:val="24"/>
                <w:szCs w:val="24"/>
              </w:rPr>
            </w:rPrChange>
          </w:rPr>
          <w:t>Ecol Re</w:t>
        </w:r>
      </w:ins>
      <w:ins w:id="58" w:author="manoj vasa" w:date="2016-12-14T06:38:00Z">
        <w:r w:rsidRPr="004C731A">
          <w:rPr>
            <w:rFonts w:ascii="Times New Roman" w:hAnsi="Times New Roman" w:cs="Times New Roman"/>
            <w:i/>
            <w:sz w:val="24"/>
            <w:szCs w:val="24"/>
            <w:rPrChange w:id="59" w:author="manoj vasa" w:date="2016-12-14T06:38:00Z">
              <w:rPr>
                <w:rFonts w:ascii="Times New Roman" w:hAnsi="Times New Roman" w:cs="Times New Roman"/>
                <w:sz w:val="24"/>
                <w:szCs w:val="24"/>
              </w:rPr>
            </w:rPrChange>
          </w:rPr>
          <w:t>s</w:t>
        </w:r>
        <w:r>
          <w:rPr>
            <w:rFonts w:ascii="Times New Roman" w:hAnsi="Times New Roman" w:cs="Times New Roman"/>
            <w:i/>
            <w:sz w:val="24"/>
            <w:szCs w:val="24"/>
          </w:rPr>
          <w:t>,</w:t>
        </w:r>
      </w:ins>
      <w:ins w:id="60" w:author="manoj vasa" w:date="2016-12-14T06:39:00Z">
        <w:r>
          <w:rPr>
            <w:rFonts w:ascii="Times New Roman" w:hAnsi="Times New Roman" w:cs="Times New Roman"/>
            <w:i/>
            <w:sz w:val="24"/>
            <w:szCs w:val="24"/>
          </w:rPr>
          <w:t xml:space="preserve"> 24</w:t>
        </w:r>
      </w:ins>
      <w:ins w:id="61" w:author="manoj vasa" w:date="2016-12-14T06:40:00Z">
        <w:r>
          <w:rPr>
            <w:rFonts w:ascii="Times New Roman" w:hAnsi="Times New Roman" w:cs="Times New Roman"/>
            <w:i/>
            <w:sz w:val="24"/>
            <w:szCs w:val="24"/>
          </w:rPr>
          <w:t xml:space="preserve">, </w:t>
        </w:r>
        <w:r w:rsidRPr="004C731A">
          <w:rPr>
            <w:rFonts w:ascii="Times New Roman" w:hAnsi="Times New Roman" w:cs="Times New Roman"/>
            <w:sz w:val="24"/>
            <w:szCs w:val="24"/>
            <w:rPrChange w:id="62" w:author="manoj vasa" w:date="2016-12-14T06:40:00Z">
              <w:rPr>
                <w:rFonts w:ascii="Times New Roman" w:hAnsi="Times New Roman" w:cs="Times New Roman"/>
                <w:i/>
                <w:sz w:val="24"/>
                <w:szCs w:val="24"/>
              </w:rPr>
            </w:rPrChange>
          </w:rPr>
          <w:t xml:space="preserve">109-118. </w:t>
        </w:r>
        <w:r>
          <w:rPr>
            <w:rFonts w:ascii="Times New Roman" w:hAnsi="Times New Roman" w:cs="Times New Roman"/>
            <w:sz w:val="24"/>
            <w:szCs w:val="24"/>
            <w:rPrChange w:id="63" w:author="manoj vasa" w:date="2016-12-14T06:40:00Z">
              <w:rPr>
                <w:rFonts w:ascii="Times New Roman" w:hAnsi="Times New Roman" w:cs="Times New Roman"/>
                <w:sz w:val="24"/>
                <w:szCs w:val="24"/>
              </w:rPr>
            </w:rPrChange>
          </w:rPr>
          <w:t>d</w:t>
        </w:r>
        <w:r w:rsidRPr="004C731A">
          <w:rPr>
            <w:rFonts w:ascii="Times New Roman" w:hAnsi="Times New Roman" w:cs="Times New Roman"/>
            <w:sz w:val="24"/>
            <w:szCs w:val="24"/>
            <w:rPrChange w:id="64" w:author="manoj vasa" w:date="2016-12-14T06:40:00Z">
              <w:rPr>
                <w:rFonts w:ascii="Times New Roman" w:hAnsi="Times New Roman" w:cs="Times New Roman"/>
                <w:i/>
                <w:sz w:val="24"/>
                <w:szCs w:val="24"/>
              </w:rPr>
            </w:rPrChange>
          </w:rPr>
          <w:t>oi</w:t>
        </w:r>
        <w:r>
          <w:rPr>
            <w:rFonts w:ascii="Times New Roman" w:hAnsi="Times New Roman" w:cs="Times New Roman"/>
            <w:sz w:val="24"/>
            <w:szCs w:val="24"/>
          </w:rPr>
          <w:t xml:space="preserve">: </w:t>
        </w:r>
      </w:ins>
      <w:ins w:id="65" w:author="manoj vasa" w:date="2016-12-14T06:46:00Z">
        <w:r w:rsidR="00EA6DD1">
          <w:rPr>
            <w:rFonts w:ascii="Times New Roman" w:hAnsi="Times New Roman" w:cs="Times New Roman"/>
            <w:sz w:val="24"/>
            <w:szCs w:val="24"/>
          </w:rPr>
          <w:t>10.1007/s11284-008-0487-z</w:t>
        </w:r>
      </w:ins>
      <w:ins w:id="66" w:author="manoj vasa" w:date="2016-12-14T06:40:00Z">
        <w:r>
          <w:rPr>
            <w:rFonts w:ascii="Times New Roman" w:hAnsi="Times New Roman" w:cs="Times New Roman"/>
            <w:sz w:val="24"/>
            <w:szCs w:val="24"/>
          </w:rPr>
          <w:t xml:space="preserve"> </w:t>
        </w:r>
      </w:ins>
      <w:ins w:id="67" w:author="manoj vasa" w:date="2016-12-14T06:38:00Z">
        <w:r>
          <w:rPr>
            <w:rFonts w:ascii="Times New Roman" w:hAnsi="Times New Roman" w:cs="Times New Roman"/>
            <w:sz w:val="24"/>
            <w:szCs w:val="24"/>
          </w:rPr>
          <w:t xml:space="preserve"> </w:t>
        </w:r>
      </w:ins>
    </w:p>
    <w:p w14:paraId="5B3AC452" w14:textId="788A70BA" w:rsidR="00451638" w:rsidRDefault="00451638" w:rsidP="00C54F32">
      <w:pPr>
        <w:spacing w:after="0" w:line="240" w:lineRule="auto"/>
        <w:ind w:left="720" w:hanging="720"/>
        <w:rPr>
          <w:ins w:id="68" w:author="manoj vasa" w:date="2016-12-14T07:49:00Z"/>
          <w:rFonts w:ascii="Times New Roman" w:hAnsi="Times New Roman" w:cs="Times New Roman"/>
          <w:sz w:val="24"/>
          <w:szCs w:val="24"/>
        </w:rPr>
      </w:pPr>
    </w:p>
    <w:p w14:paraId="50028769" w14:textId="77777777" w:rsidR="0055120C" w:rsidRDefault="00451638" w:rsidP="0055120C">
      <w:pPr>
        <w:spacing w:after="0" w:line="240" w:lineRule="auto"/>
        <w:ind w:left="720" w:hanging="720"/>
        <w:rPr>
          <w:ins w:id="69" w:author="manoj vasa" w:date="2016-12-14T08:07:00Z"/>
          <w:rFonts w:ascii="Times New Roman" w:hAnsi="Times New Roman" w:cs="Times New Roman"/>
          <w:sz w:val="24"/>
          <w:szCs w:val="24"/>
        </w:rPr>
        <w:pPrChange w:id="70" w:author="manoj vasa" w:date="2016-12-14T08:07:00Z">
          <w:pPr>
            <w:spacing w:after="0" w:line="240" w:lineRule="auto"/>
            <w:ind w:left="720" w:hanging="720"/>
          </w:pPr>
        </w:pPrChange>
      </w:pPr>
      <w:ins w:id="71" w:author="manoj vasa" w:date="2016-12-14T07:49:00Z">
        <w:r>
          <w:rPr>
            <w:rFonts w:ascii="Times New Roman" w:hAnsi="Times New Roman" w:cs="Times New Roman"/>
            <w:sz w:val="24"/>
            <w:szCs w:val="24"/>
          </w:rPr>
          <w:t>Albins, M. A., Hixon, M. A.</w:t>
        </w:r>
      </w:ins>
      <w:ins w:id="72" w:author="manoj vasa" w:date="2016-12-14T07:50:00Z">
        <w:r>
          <w:rPr>
            <w:rFonts w:ascii="Times New Roman" w:hAnsi="Times New Roman" w:cs="Times New Roman"/>
            <w:sz w:val="24"/>
            <w:szCs w:val="24"/>
          </w:rPr>
          <w:t xml:space="preserve"> (2011). Worst case scenario: potential long-term effects of invasive predatory lionfish (Pte</w:t>
        </w:r>
      </w:ins>
      <w:ins w:id="73" w:author="manoj vasa" w:date="2016-12-14T07:51:00Z">
        <w:r>
          <w:rPr>
            <w:rFonts w:ascii="Times New Roman" w:hAnsi="Times New Roman" w:cs="Times New Roman"/>
            <w:sz w:val="24"/>
            <w:szCs w:val="24"/>
          </w:rPr>
          <w:t xml:space="preserve">rois volitans) on Atlantic and Carribean coral-reef communities: </w:t>
        </w:r>
        <w:r w:rsidRPr="00451638">
          <w:rPr>
            <w:rFonts w:ascii="Times New Roman" w:hAnsi="Times New Roman" w:cs="Times New Roman"/>
            <w:i/>
            <w:sz w:val="24"/>
            <w:szCs w:val="24"/>
            <w:rPrChange w:id="74" w:author="manoj vasa" w:date="2016-12-14T07:52:00Z">
              <w:rPr>
                <w:rFonts w:ascii="Times New Roman" w:hAnsi="Times New Roman" w:cs="Times New Roman"/>
                <w:sz w:val="24"/>
                <w:szCs w:val="24"/>
              </w:rPr>
            </w:rPrChange>
          </w:rPr>
          <w:t>Environ Biol Fish</w:t>
        </w:r>
      </w:ins>
      <w:ins w:id="75" w:author="manoj vasa" w:date="2016-12-14T07:52:00Z">
        <w:r>
          <w:rPr>
            <w:rFonts w:ascii="Times New Roman" w:hAnsi="Times New Roman" w:cs="Times New Roman"/>
            <w:sz w:val="24"/>
            <w:szCs w:val="24"/>
          </w:rPr>
          <w:t xml:space="preserve">, </w:t>
        </w:r>
      </w:ins>
      <w:ins w:id="76" w:author="manoj vasa" w:date="2016-12-14T07:53:00Z">
        <w:r>
          <w:rPr>
            <w:rFonts w:ascii="Times New Roman" w:hAnsi="Times New Roman" w:cs="Times New Roman"/>
            <w:sz w:val="24"/>
            <w:szCs w:val="24"/>
          </w:rPr>
          <w:t>1-7. doi: 10.1007/s10641-011-9795-1</w:t>
        </w:r>
      </w:ins>
    </w:p>
    <w:p w14:paraId="1C73688C" w14:textId="77777777" w:rsidR="0055120C" w:rsidRDefault="0055120C" w:rsidP="0055120C">
      <w:pPr>
        <w:spacing w:after="0" w:line="240" w:lineRule="auto"/>
        <w:ind w:left="720" w:hanging="720"/>
        <w:rPr>
          <w:ins w:id="77" w:author="manoj vasa" w:date="2016-12-14T08:07:00Z"/>
          <w:rFonts w:ascii="Times New Roman" w:hAnsi="Times New Roman" w:cs="Times New Roman"/>
          <w:sz w:val="24"/>
          <w:szCs w:val="24"/>
        </w:rPr>
        <w:pPrChange w:id="78" w:author="manoj vasa" w:date="2016-12-14T08:07:00Z">
          <w:pPr>
            <w:spacing w:after="0" w:line="240" w:lineRule="auto"/>
            <w:ind w:left="720" w:hanging="720"/>
          </w:pPr>
        </w:pPrChange>
      </w:pPr>
    </w:p>
    <w:p w14:paraId="58E2F71D" w14:textId="0C11A854" w:rsidR="00DD5273" w:rsidRPr="00451638" w:rsidRDefault="00DD5273" w:rsidP="0055120C">
      <w:pPr>
        <w:spacing w:after="0" w:line="240" w:lineRule="auto"/>
        <w:ind w:left="720" w:hanging="720"/>
        <w:rPr>
          <w:rFonts w:ascii="Times New Roman" w:hAnsi="Times New Roman" w:cs="Times New Roman"/>
          <w:sz w:val="24"/>
          <w:szCs w:val="24"/>
          <w:rPrChange w:id="79" w:author="manoj vasa" w:date="2016-12-14T07:52:00Z">
            <w:rPr>
              <w:rFonts w:ascii="Times New Roman" w:hAnsi="Times New Roman" w:cs="Times New Roman"/>
              <w:sz w:val="24"/>
              <w:szCs w:val="24"/>
            </w:rPr>
          </w:rPrChange>
        </w:rPr>
        <w:pPrChange w:id="80" w:author="manoj vasa" w:date="2016-12-14T08:07:00Z">
          <w:pPr>
            <w:spacing w:after="0" w:line="240" w:lineRule="auto"/>
            <w:ind w:left="720" w:hanging="720"/>
          </w:pPr>
        </w:pPrChange>
      </w:pPr>
      <w:ins w:id="81" w:author="manoj vasa" w:date="2016-12-14T08:02:00Z">
        <w:r>
          <w:rPr>
            <w:rFonts w:ascii="Times New Roman" w:hAnsi="Times New Roman" w:cs="Times New Roman"/>
            <w:sz w:val="24"/>
            <w:szCs w:val="24"/>
          </w:rPr>
          <w:t>Morgan, D. L., Whitty, J. M. &amp; Phillips, N. M.</w:t>
        </w:r>
      </w:ins>
      <w:ins w:id="82" w:author="manoj vasa" w:date="2016-12-14T08:03:00Z">
        <w:r>
          <w:rPr>
            <w:rFonts w:ascii="Times New Roman" w:hAnsi="Times New Roman" w:cs="Times New Roman"/>
            <w:sz w:val="24"/>
            <w:szCs w:val="24"/>
          </w:rPr>
          <w:t xml:space="preserve"> (2010) </w:t>
        </w:r>
        <w:r w:rsidRPr="00DD5273">
          <w:rPr>
            <w:rFonts w:ascii="Times New Roman" w:hAnsi="Times New Roman" w:cs="Times New Roman"/>
            <w:i/>
            <w:sz w:val="24"/>
            <w:szCs w:val="24"/>
            <w:rPrChange w:id="83" w:author="manoj vasa" w:date="2016-12-14T08:05:00Z">
              <w:rPr>
                <w:rFonts w:ascii="Times New Roman" w:hAnsi="Times New Roman" w:cs="Times New Roman"/>
                <w:sz w:val="24"/>
                <w:szCs w:val="24"/>
              </w:rPr>
            </w:rPrChange>
          </w:rPr>
          <w:t>Endangered sawfishes</w:t>
        </w:r>
      </w:ins>
      <w:ins w:id="84" w:author="manoj vasa" w:date="2016-12-14T08:04:00Z">
        <w:r w:rsidRPr="00DD5273">
          <w:rPr>
            <w:rFonts w:ascii="Times New Roman" w:hAnsi="Times New Roman" w:cs="Times New Roman"/>
            <w:i/>
            <w:sz w:val="24"/>
            <w:szCs w:val="24"/>
            <w:rPrChange w:id="85" w:author="manoj vasa" w:date="2016-12-14T08:05:00Z">
              <w:rPr>
                <w:rFonts w:ascii="Times New Roman" w:hAnsi="Times New Roman" w:cs="Times New Roman"/>
                <w:sz w:val="24"/>
                <w:szCs w:val="24"/>
              </w:rPr>
            </w:rPrChange>
          </w:rPr>
          <w:t xml:space="preserve"> and river sharks in western Australia</w:t>
        </w:r>
        <w:r>
          <w:rPr>
            <w:rFonts w:ascii="Times New Roman" w:hAnsi="Times New Roman" w:cs="Times New Roman"/>
            <w:sz w:val="24"/>
            <w:szCs w:val="24"/>
          </w:rPr>
          <w:t>.</w:t>
        </w:r>
      </w:ins>
      <w:ins w:id="86" w:author="manoj vasa" w:date="2016-12-14T08:05:00Z">
        <w:r>
          <w:rPr>
            <w:rFonts w:ascii="Times New Roman" w:hAnsi="Times New Roman" w:cs="Times New Roman"/>
            <w:sz w:val="24"/>
            <w:szCs w:val="24"/>
          </w:rPr>
          <w:t xml:space="preserve"> Murdoch</w:t>
        </w:r>
      </w:ins>
      <w:ins w:id="87" w:author="manoj vasa" w:date="2016-12-14T08:06:00Z">
        <w:r>
          <w:rPr>
            <w:rFonts w:ascii="Times New Roman" w:hAnsi="Times New Roman" w:cs="Times New Roman"/>
            <w:sz w:val="24"/>
            <w:szCs w:val="24"/>
          </w:rPr>
          <w:t xml:space="preserve">, Australia: </w:t>
        </w:r>
      </w:ins>
      <w:ins w:id="88" w:author="manoj vasa" w:date="2016-12-14T08:07:00Z">
        <w:r w:rsidR="0055120C">
          <w:rPr>
            <w:rFonts w:ascii="Times New Roman" w:hAnsi="Times New Roman" w:cs="Times New Roman"/>
            <w:sz w:val="24"/>
            <w:szCs w:val="24"/>
          </w:rPr>
          <w:t>Center for Fish and Fisheries Research.</w:t>
        </w:r>
      </w:ins>
      <w:bookmarkEnd w:id="14"/>
    </w:p>
    <w:sectPr w:rsidR="00DD5273" w:rsidRPr="004516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ckerson, Chereka" w:date="2016-11-21T15:43:00Z" w:initials="DC">
    <w:p w14:paraId="1AD6D777" w14:textId="623C5001" w:rsidR="00DF6BBA" w:rsidRDefault="00DF6BBA">
      <w:pPr>
        <w:pStyle w:val="CommentText"/>
      </w:pPr>
      <w:r>
        <w:rPr>
          <w:rStyle w:val="CommentReference"/>
        </w:rPr>
        <w:annotationRef/>
      </w:r>
      <w:r>
        <w:t xml:space="preserve">This is the bare bones of your thesis. Just identify what you believe are the causes and put this together to make a thesis. </w:t>
      </w:r>
    </w:p>
  </w:comment>
  <w:comment w:id="1" w:author="Dickerson, Chereka" w:date="2016-11-21T15:44:00Z" w:initials="DC">
    <w:p w14:paraId="3ED62BC7" w14:textId="5593773C" w:rsidR="00DF6BBA" w:rsidRDefault="00DF6BBA">
      <w:pPr>
        <w:pStyle w:val="CommentText"/>
      </w:pPr>
      <w:r>
        <w:rPr>
          <w:rStyle w:val="CommentReference"/>
        </w:rPr>
        <w:annotationRef/>
      </w:r>
      <w:r>
        <w:t xml:space="preserve">Here, you need to specify what would happen to our seas if specific species of shark, in particular the most endangered ones, were to die out completely. Also, how is the impact of the increasingly depleting shark population already impacting our seas. </w:t>
      </w:r>
    </w:p>
  </w:comment>
  <w:comment w:id="2" w:author="Dickerson, Chereka" w:date="2016-11-21T15:45:00Z" w:initials="DC">
    <w:p w14:paraId="15520CF2" w14:textId="1AF75C4E" w:rsidR="00DF6BBA" w:rsidRDefault="00DF6BBA">
      <w:pPr>
        <w:pStyle w:val="CommentText"/>
      </w:pPr>
      <w:r>
        <w:rPr>
          <w:rStyle w:val="CommentReference"/>
        </w:rPr>
        <w:annotationRef/>
      </w:r>
      <w:r>
        <w:t xml:space="preserve">Here you’ll need to add that section that I suggested above as it pertains to the impact of the loss of sharks. You have the many causes, but what impact? This is why people should care.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D6D777" w15:done="0"/>
  <w15:commentEx w15:paraId="3ED62BC7" w15:done="0"/>
  <w15:commentEx w15:paraId="15520C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C3176"/>
    <w:multiLevelType w:val="hybridMultilevel"/>
    <w:tmpl w:val="4C82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709BF"/>
    <w:multiLevelType w:val="hybridMultilevel"/>
    <w:tmpl w:val="197898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ckerson, Chereka">
    <w15:presenceInfo w15:providerId="AD" w15:userId="S-1-5-21-898739304-2940706837-1733788000-88096"/>
  </w15:person>
  <w15:person w15:author="manoj vasa">
    <w15:presenceInfo w15:providerId="Windows Live" w15:userId="c1c094f3f71966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F80"/>
    <w:rsid w:val="000C523E"/>
    <w:rsid w:val="000F3421"/>
    <w:rsid w:val="001007DD"/>
    <w:rsid w:val="00174FE6"/>
    <w:rsid w:val="001A2D09"/>
    <w:rsid w:val="001C7286"/>
    <w:rsid w:val="001E5DB5"/>
    <w:rsid w:val="002630FE"/>
    <w:rsid w:val="002A65EE"/>
    <w:rsid w:val="002B0F80"/>
    <w:rsid w:val="002B5F84"/>
    <w:rsid w:val="002D3FD6"/>
    <w:rsid w:val="002D5C78"/>
    <w:rsid w:val="003F5F8B"/>
    <w:rsid w:val="00451638"/>
    <w:rsid w:val="004C075F"/>
    <w:rsid w:val="004C731A"/>
    <w:rsid w:val="00525CD2"/>
    <w:rsid w:val="0055120C"/>
    <w:rsid w:val="00562652"/>
    <w:rsid w:val="00775997"/>
    <w:rsid w:val="007F3C5D"/>
    <w:rsid w:val="007F7990"/>
    <w:rsid w:val="00823553"/>
    <w:rsid w:val="00852A70"/>
    <w:rsid w:val="00895179"/>
    <w:rsid w:val="008E5B2B"/>
    <w:rsid w:val="009124B9"/>
    <w:rsid w:val="009B0BA4"/>
    <w:rsid w:val="009B2329"/>
    <w:rsid w:val="00A11318"/>
    <w:rsid w:val="00A415D0"/>
    <w:rsid w:val="00AE624D"/>
    <w:rsid w:val="00B074BB"/>
    <w:rsid w:val="00B2417F"/>
    <w:rsid w:val="00C54F32"/>
    <w:rsid w:val="00CC67FE"/>
    <w:rsid w:val="00DD5273"/>
    <w:rsid w:val="00DE265B"/>
    <w:rsid w:val="00DF6BBA"/>
    <w:rsid w:val="00E80C17"/>
    <w:rsid w:val="00EA6DD1"/>
    <w:rsid w:val="00EB6674"/>
    <w:rsid w:val="00F03E44"/>
    <w:rsid w:val="00F37BA0"/>
    <w:rsid w:val="00F44AC0"/>
    <w:rsid w:val="00F8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7278"/>
  <w15:chartTrackingRefBased/>
  <w15:docId w15:val="{39695F95-BAB5-4433-95BD-420FC5C4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DB5"/>
    <w:pPr>
      <w:ind w:left="720"/>
      <w:contextualSpacing/>
    </w:pPr>
  </w:style>
  <w:style w:type="character" w:styleId="CommentReference">
    <w:name w:val="annotation reference"/>
    <w:basedOn w:val="DefaultParagraphFont"/>
    <w:uiPriority w:val="99"/>
    <w:semiHidden/>
    <w:unhideWhenUsed/>
    <w:rsid w:val="00DF6BBA"/>
    <w:rPr>
      <w:sz w:val="16"/>
      <w:szCs w:val="16"/>
    </w:rPr>
  </w:style>
  <w:style w:type="paragraph" w:styleId="CommentText">
    <w:name w:val="annotation text"/>
    <w:basedOn w:val="Normal"/>
    <w:link w:val="CommentTextChar"/>
    <w:uiPriority w:val="99"/>
    <w:semiHidden/>
    <w:unhideWhenUsed/>
    <w:rsid w:val="00DF6BBA"/>
    <w:pPr>
      <w:spacing w:line="240" w:lineRule="auto"/>
    </w:pPr>
    <w:rPr>
      <w:sz w:val="20"/>
      <w:szCs w:val="20"/>
    </w:rPr>
  </w:style>
  <w:style w:type="character" w:customStyle="1" w:styleId="CommentTextChar">
    <w:name w:val="Comment Text Char"/>
    <w:basedOn w:val="DefaultParagraphFont"/>
    <w:link w:val="CommentText"/>
    <w:uiPriority w:val="99"/>
    <w:semiHidden/>
    <w:rsid w:val="00DF6BBA"/>
    <w:rPr>
      <w:sz w:val="20"/>
      <w:szCs w:val="20"/>
    </w:rPr>
  </w:style>
  <w:style w:type="paragraph" w:styleId="CommentSubject">
    <w:name w:val="annotation subject"/>
    <w:basedOn w:val="CommentText"/>
    <w:next w:val="CommentText"/>
    <w:link w:val="CommentSubjectChar"/>
    <w:uiPriority w:val="99"/>
    <w:semiHidden/>
    <w:unhideWhenUsed/>
    <w:rsid w:val="00DF6BBA"/>
    <w:rPr>
      <w:b/>
      <w:bCs/>
    </w:rPr>
  </w:style>
  <w:style w:type="character" w:customStyle="1" w:styleId="CommentSubjectChar">
    <w:name w:val="Comment Subject Char"/>
    <w:basedOn w:val="CommentTextChar"/>
    <w:link w:val="CommentSubject"/>
    <w:uiPriority w:val="99"/>
    <w:semiHidden/>
    <w:rsid w:val="00DF6BBA"/>
    <w:rPr>
      <w:b/>
      <w:bCs/>
      <w:sz w:val="20"/>
      <w:szCs w:val="20"/>
    </w:rPr>
  </w:style>
  <w:style w:type="paragraph" w:styleId="BalloonText">
    <w:name w:val="Balloon Text"/>
    <w:basedOn w:val="Normal"/>
    <w:link w:val="BalloonTextChar"/>
    <w:uiPriority w:val="99"/>
    <w:semiHidden/>
    <w:unhideWhenUsed/>
    <w:rsid w:val="00DF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5</cp:revision>
  <dcterms:created xsi:type="dcterms:W3CDTF">2016-12-10T05:19:00Z</dcterms:created>
  <dcterms:modified xsi:type="dcterms:W3CDTF">2016-12-14T15:52:00Z</dcterms:modified>
</cp:coreProperties>
</file>